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874DE" w14:textId="33B5BD82" w:rsidR="008E2987" w:rsidRDefault="00520550" w:rsidP="004E29C2">
      <w:pPr>
        <w:pStyle w:val="Title"/>
      </w:pPr>
      <w:r>
        <w:t xml:space="preserve">A </w:t>
      </w:r>
      <w:r w:rsidR="004E29C2">
        <w:t>Web-</w:t>
      </w:r>
      <w:r>
        <w:t xml:space="preserve">Based </w:t>
      </w:r>
      <w:r w:rsidR="004E29C2">
        <w:t>Application for Viewing Exposure Data</w:t>
      </w:r>
    </w:p>
    <w:p w14:paraId="202295DF" w14:textId="3DD1885B" w:rsidR="004E29C2" w:rsidRDefault="004E29C2" w:rsidP="004E29C2">
      <w:pPr>
        <w:pStyle w:val="Subtitle"/>
      </w:pPr>
      <w:r>
        <w:t>Internal Documentation</w:t>
      </w:r>
    </w:p>
    <w:p w14:paraId="089FF357" w14:textId="0A0ACB7D" w:rsidR="004E29C2" w:rsidRDefault="004E29C2" w:rsidP="004E29C2">
      <w:pPr>
        <w:pStyle w:val="Heading1"/>
      </w:pPr>
      <w:r>
        <w:t>Overview</w:t>
      </w:r>
    </w:p>
    <w:p w14:paraId="6CF9893A" w14:textId="6E264FE2" w:rsidR="0027350B" w:rsidRDefault="0027350B" w:rsidP="00366074">
      <w:r>
        <w:t xml:space="preserve">Under the amended Toxics Substances Control Act (TSCA), the U.S. Environmental Protection Agency (EPA) is tasked with evaluating both new and existing chemicals in commerce to determine if the pose an unreasonable risk to human health or the environment. TSCA also requires that EPA consider “highly exposed or susceptible subpopulations” as part of its risk evaluations. Often, the lack of easily accessible data relevant for exposure creates challenges </w:t>
      </w:r>
      <w:del w:id="0" w:author="Van Amberg, Samuel" w:date="2025-03-13T16:17:00Z">
        <w:r w:rsidDel="00D732B3">
          <w:delText>causes</w:delText>
        </w:r>
      </w:del>
      <w:r>
        <w:t xml:space="preserve"> </w:t>
      </w:r>
      <w:ins w:id="1" w:author="Van Amberg, Samuel" w:date="2025-03-13T16:18:00Z">
        <w:r w:rsidR="00D732B3">
          <w:t xml:space="preserve">for </w:t>
        </w:r>
      </w:ins>
      <w:r>
        <w:t>efforts to evaluate a chemical’s risk.</w:t>
      </w:r>
    </w:p>
    <w:p w14:paraId="26257C21" w14:textId="487549F9" w:rsidR="0027350B" w:rsidRDefault="0027350B" w:rsidP="00366074">
      <w:r>
        <w:t>Recently, the EPA’s Office of Research and Development (ORD), has developed databases, models, and other computational tools that provide exposure-relevant data</w:t>
      </w:r>
      <w:r w:rsidR="00A10925">
        <w:t xml:space="preserve"> for many different chemicals. These tools typically use only publicly available data, and thus allow transparency in where and how the data are obtained. However, these tools require knowledge of multiple programming languages and/or database query languages. Learning and utilizing these tools is therefore time prohibitive to risk assessors </w:t>
      </w:r>
      <w:r w:rsidR="001A2509">
        <w:t>who may need to rapidly assess many chemicals</w:t>
      </w:r>
      <w:r w:rsidR="00A10925">
        <w:t>.</w:t>
      </w:r>
    </w:p>
    <w:p w14:paraId="2F36AC41" w14:textId="2E934008" w:rsidR="00A10925" w:rsidRDefault="00A10925" w:rsidP="00366074">
      <w:r>
        <w:t xml:space="preserve">To assist </w:t>
      </w:r>
      <w:r w:rsidR="001A2509">
        <w:t xml:space="preserve">assessors </w:t>
      </w:r>
      <w:r>
        <w:t xml:space="preserve">in more quickly surveying the exposure landscape around a specific chemical and quickly provide them with results from ORD’s computational tools, the Exposure Data Viewer application has been developed. This tool summarizes information from various </w:t>
      </w:r>
      <w:r w:rsidR="001A2509">
        <w:t xml:space="preserve">EPA </w:t>
      </w:r>
      <w:r>
        <w:t xml:space="preserve">models and </w:t>
      </w:r>
      <w:r w:rsidR="001A2509">
        <w:t xml:space="preserve">U.S. government </w:t>
      </w:r>
      <w:r>
        <w:t>data sources in a single place. Data are summarized visually with links to more details about the data and model predictions provided as links in the application.</w:t>
      </w:r>
    </w:p>
    <w:p w14:paraId="1E696D41" w14:textId="524424BC" w:rsidR="00EF2AA5" w:rsidRDefault="00EF2AA5" w:rsidP="00366074">
      <w:r>
        <w:t>A primary focus of this application is the ability to provide information relevant to workers, which are considers a “highly exposed” population. Specifically, this tool provides collated data from longitudinal indoor air concentration measurements from the 19</w:t>
      </w:r>
      <w:r w:rsidR="001A2509">
        <w:t>8</w:t>
      </w:r>
      <w:r>
        <w:t xml:space="preserve">0s onward. These data, which are collected and published by the U.S. Occupational Safety and Health Administration (OSHA), are presented for a searched chemical in different industrial sectors (provided by North American Industry Classification System, NAICS, codes). Further, results from Bayesian statistical models and equations from </w:t>
      </w:r>
      <w:r w:rsidR="001A2509">
        <w:t>EPA</w:t>
      </w:r>
      <w:r>
        <w:t xml:space="preserve">’s </w:t>
      </w:r>
      <w:proofErr w:type="spellStart"/>
      <w:r>
        <w:t>ChemSTEER</w:t>
      </w:r>
      <w:proofErr w:type="spellEnd"/>
      <w:r>
        <w:t xml:space="preserve"> models are provided compared to general population exposure models.</w:t>
      </w:r>
    </w:p>
    <w:p w14:paraId="77C94FA4" w14:textId="6F8D2093" w:rsidR="00EF2AA5" w:rsidRDefault="00EF2AA5" w:rsidP="00366074">
      <w:r>
        <w:t>Finally, when information for a given chemical is not sufficient, techniques such as read-across</w:t>
      </w:r>
      <w:del w:id="2" w:author="Van Amberg, Samuel" w:date="2025-03-13T16:31:00Z">
        <w:r w:rsidDel="00FB17A5">
          <w:delText>,</w:delText>
        </w:r>
      </w:del>
      <w:r>
        <w:t xml:space="preserve"> can be helpful for filling in information gaps. The Exposure Data Viewer also provides a means to determine chemical structure-based analogs. Exposure information is retrieve</w:t>
      </w:r>
      <w:r w:rsidR="0004742F">
        <w:t>d</w:t>
      </w:r>
      <w:r>
        <w:t xml:space="preserve"> and summarized for users so that structurally similar chemicals may be used in determining risk for a data-poor chemical.</w:t>
      </w:r>
    </w:p>
    <w:p w14:paraId="6DF232A2" w14:textId="430E6293" w:rsidR="00C64070" w:rsidRDefault="00C64070" w:rsidP="00366074"/>
    <w:p w14:paraId="2EBE4F98" w14:textId="125EFC79" w:rsidR="004E29C2" w:rsidRDefault="004E29C2" w:rsidP="003B5F1B">
      <w:pPr>
        <w:pStyle w:val="Heading2"/>
      </w:pPr>
      <w:r>
        <w:t>Data Sets</w:t>
      </w:r>
    </w:p>
    <w:p w14:paraId="58FD130C" w14:textId="1529DCDC" w:rsidR="00FC7695" w:rsidRPr="00FC7695" w:rsidDel="00FC7695" w:rsidRDefault="00FC7695" w:rsidP="003B5F1B">
      <w:pPr>
        <w:rPr>
          <w:del w:id="3" w:author="Phillips, Katherine" w:date="2025-03-13T09:05:00Z"/>
        </w:rPr>
      </w:pPr>
      <w:r>
        <w:t>The Exposure Data Viewer provides an overview of the chemical exposure landscape for a specific chemical by utilizing several different datasets that have been collected and curated by ORD from publicly available sources. Each of these datasets is describe</w:t>
      </w:r>
      <w:ins w:id="4" w:author="Van Amberg, Samuel" w:date="2025-03-13T16:35:00Z">
        <w:r w:rsidR="00FB17A5">
          <w:t>d</w:t>
        </w:r>
      </w:ins>
      <w:r>
        <w:t xml:space="preserve"> below:</w:t>
      </w:r>
    </w:p>
    <w:p w14:paraId="6414FAC0" w14:textId="77777777" w:rsidR="00FA3F69" w:rsidRDefault="00FA3F69" w:rsidP="004E29C2"/>
    <w:p w14:paraId="089D9F26" w14:textId="4C9D3287" w:rsidR="00DB6445" w:rsidRDefault="00B15AA8">
      <w:pPr>
        <w:pStyle w:val="Heading3"/>
        <w:pPrChange w:id="5" w:author="Phillips, Katherine" w:date="2025-03-13T14:38:00Z">
          <w:pPr/>
        </w:pPrChange>
      </w:pPr>
      <w:r w:rsidRPr="00B15AA8">
        <w:t>Chemical and Products Database</w:t>
      </w:r>
    </w:p>
    <w:p w14:paraId="7C55D7F7" w14:textId="5C54AA3F" w:rsidR="00DB6445" w:rsidRDefault="00FC7695" w:rsidP="003B5F1B">
      <w:r>
        <w:t>EPA’s Chemicals and Products Database (</w:t>
      </w:r>
      <w:proofErr w:type="spellStart"/>
      <w:r>
        <w:t>CPDat</w:t>
      </w:r>
      <w:proofErr w:type="spellEnd"/>
      <w:r>
        <w:t xml:space="preserve">) contains </w:t>
      </w:r>
      <w:r w:rsidR="00DB6445">
        <w:t>information</w:t>
      </w:r>
      <w:r w:rsidR="00656CD2">
        <w:t xml:space="preserve"> on </w:t>
      </w:r>
      <w:r>
        <w:t>how a chemical may be used in commerce as well as information about the composition of chemicals in products</w:t>
      </w:r>
      <w:r w:rsidR="00520550" w:rsidRPr="003B5F1B">
        <w:rPr>
          <w:vertAlign w:val="superscript"/>
        </w:rPr>
        <w:t>1,2</w:t>
      </w:r>
      <w:r>
        <w:t xml:space="preserve">. </w:t>
      </w:r>
      <w:proofErr w:type="spellStart"/>
      <w:r>
        <w:t>CPDat</w:t>
      </w:r>
      <w:proofErr w:type="spellEnd"/>
      <w:r>
        <w:t xml:space="preserve"> provides information on the functional use, product use, and sector of use for chemicals from documents published by manufacturers or other government or non-government organizations. Data from </w:t>
      </w:r>
      <w:proofErr w:type="spellStart"/>
      <w:r>
        <w:t>CPDat</w:t>
      </w:r>
      <w:proofErr w:type="spellEnd"/>
      <w:r>
        <w:t xml:space="preserve"> are obtained from ORD’s Computational Toxicology and Exposure (CTX) application programming interface (API).</w:t>
      </w:r>
      <w:r w:rsidR="001C671B">
        <w:t xml:space="preserve"> </w:t>
      </w:r>
      <w:proofErr w:type="spellStart"/>
      <w:r w:rsidR="001C671B">
        <w:t>CPDat</w:t>
      </w:r>
      <w:proofErr w:type="spellEnd"/>
      <w:r w:rsidR="001C671B">
        <w:t xml:space="preserve"> is a versioned database; the data provided by the Exposure Data Viewer are from </w:t>
      </w:r>
      <w:proofErr w:type="spellStart"/>
      <w:r w:rsidR="001C671B">
        <w:t>CPDat</w:t>
      </w:r>
      <w:proofErr w:type="spellEnd"/>
      <w:r w:rsidR="001C671B">
        <w:t xml:space="preserve"> v4.0.</w:t>
      </w:r>
    </w:p>
    <w:p w14:paraId="6D5973B3" w14:textId="2B5A8A74" w:rsidR="00B15AA8" w:rsidRDefault="003C4E62" w:rsidP="003B5F1B">
      <w:pPr>
        <w:pStyle w:val="Heading3"/>
      </w:pPr>
      <w:r w:rsidRPr="003C4E62">
        <w:t>Chemical Exposure Health Data</w:t>
      </w:r>
    </w:p>
    <w:p w14:paraId="4B95EBB5" w14:textId="5807065D" w:rsidR="00D84781" w:rsidRDefault="00FC7695" w:rsidP="003B5F1B">
      <w:r>
        <w:t>OSHA’s Chemical Exposure Health Data (CEHD)</w:t>
      </w:r>
      <w:r w:rsidR="00520550" w:rsidRPr="003B5F1B">
        <w:rPr>
          <w:vertAlign w:val="superscript"/>
        </w:rPr>
        <w:t>3</w:t>
      </w:r>
      <w:r w:rsidR="001C671B">
        <w:t xml:space="preserve"> provides </w:t>
      </w:r>
      <w:r w:rsidR="00B15AA8">
        <w:t>industrial-hygiene samples</w:t>
      </w:r>
      <w:r w:rsidR="003C4E62">
        <w:t xml:space="preserve"> of </w:t>
      </w:r>
      <w:r w:rsidR="001C671B">
        <w:t xml:space="preserve">chemicals measured in a workplace </w:t>
      </w:r>
      <w:r w:rsidR="00B15AA8">
        <w:t>by OSHA compliance officers from 1984 to 2022</w:t>
      </w:r>
      <w:r w:rsidR="001C671B">
        <w:t xml:space="preserve">. While CEHD provides dermal wipes and air measurements, only the air concentrations are provided by the Exposure Data Viewer. These air concentration measurements are taken by sampling </w:t>
      </w:r>
      <w:r w:rsidR="003C4E62">
        <w:t>in</w:t>
      </w:r>
      <w:r w:rsidR="00444203">
        <w:t xml:space="preserve"> either</w:t>
      </w:r>
      <w:r w:rsidR="003C4E62">
        <w:t xml:space="preserve"> a worker’s personal breathing space</w:t>
      </w:r>
      <w:r w:rsidR="00444203">
        <w:t xml:space="preserve"> or the shared</w:t>
      </w:r>
      <w:del w:id="6" w:author="Van Amberg, Samuel" w:date="2025-03-13T16:49:00Z">
        <w:r w:rsidR="003C4E62" w:rsidDel="00444203">
          <w:delText>, samples in</w:delText>
        </w:r>
      </w:del>
      <w:r w:rsidR="003C4E62">
        <w:t xml:space="preserve"> working area</w:t>
      </w:r>
      <w:del w:id="7" w:author="Van Amberg, Samuel" w:date="2025-03-13T16:49:00Z">
        <w:r w:rsidR="003C4E62" w:rsidDel="00444203">
          <w:delText>, and bulk samples of the products being produced</w:delText>
        </w:r>
      </w:del>
      <w:r w:rsidR="003C4E62">
        <w:t>.</w:t>
      </w:r>
    </w:p>
    <w:p w14:paraId="67B103F5" w14:textId="0D4C879E" w:rsidR="00D84781" w:rsidRDefault="00D84781">
      <w:pPr>
        <w:pStyle w:val="Heading3"/>
        <w:pPrChange w:id="8" w:author="Phillips, Katherine" w:date="2025-03-13T14:38:00Z">
          <w:pPr/>
        </w:pPrChange>
      </w:pPr>
      <w:r>
        <w:t>Chemical Data Reporting</w:t>
      </w:r>
    </w:p>
    <w:p w14:paraId="389559AF" w14:textId="32B6A1E2" w:rsidR="00B15AA8" w:rsidRDefault="00FC7695" w:rsidP="003B5F1B">
      <w:r>
        <w:t>EPA’s Chemical Data Reporting (CDR) consist of information required for manufacturer and importers to report to EPA under TSCA</w:t>
      </w:r>
      <w:r w:rsidR="00520550" w:rsidRPr="003B5F1B">
        <w:rPr>
          <w:vertAlign w:val="superscript"/>
        </w:rPr>
        <w:t>4</w:t>
      </w:r>
      <w:r>
        <w:t>. This resource contains information about the functional use of chemicals in commerce, how many workers are at sites using a chemical,</w:t>
      </w:r>
      <w:ins w:id="9" w:author="Van Amberg, Samuel" w:date="2025-03-13T16:51:00Z">
        <w:r w:rsidR="00444203">
          <w:t xml:space="preserve"> and</w:t>
        </w:r>
      </w:ins>
      <w:r>
        <w:t xml:space="preserve"> what NAICS sectors</w:t>
      </w:r>
      <w:ins w:id="10" w:author="Van Amberg, Samuel" w:date="2025-03-13T16:51:00Z">
        <w:r w:rsidR="00444203">
          <w:t xml:space="preserve"> a</w:t>
        </w:r>
      </w:ins>
      <w:del w:id="11" w:author="Van Amberg, Samuel" w:date="2025-03-13T16:51:00Z">
        <w:r w:rsidDel="00444203">
          <w:delText xml:space="preserve"> </w:delText>
        </w:r>
      </w:del>
      <w:del w:id="12" w:author="Van Amberg, Samuel" w:date="2025-03-13T16:50:00Z">
        <w:r w:rsidDel="00444203">
          <w:delText>use</w:delText>
        </w:r>
      </w:del>
      <w:r>
        <w:t xml:space="preserve"> chemical</w:t>
      </w:r>
      <w:ins w:id="13" w:author="Van Amberg, Samuel" w:date="2025-03-13T16:51:00Z">
        <w:r w:rsidR="00444203">
          <w:t xml:space="preserve"> is used in</w:t>
        </w:r>
      </w:ins>
      <w:del w:id="14" w:author="Van Amberg, Samuel" w:date="2025-03-13T16:51:00Z">
        <w:r w:rsidDel="00444203">
          <w:delText>s</w:delText>
        </w:r>
      </w:del>
      <w:r>
        <w:t xml:space="preserve">, as well as if end-products that contain a chemical are intended to be used by children. </w:t>
      </w:r>
      <w:r w:rsidR="001C671B">
        <w:t>CDR cycles are every four years. The data presented in the Exposure Data Viewer are from the 2020 data reporting cycle.</w:t>
      </w:r>
    </w:p>
    <w:p w14:paraId="542031ED" w14:textId="0187C0D6" w:rsidR="00D84781" w:rsidDel="00FA0649" w:rsidRDefault="00D84781" w:rsidP="00D84781">
      <w:pPr>
        <w:rPr>
          <w:del w:id="15" w:author="Phillips, Katherine" w:date="2025-03-13T11:36:00Z"/>
        </w:rPr>
      </w:pPr>
    </w:p>
    <w:p w14:paraId="273BBF43" w14:textId="2BB577F6" w:rsidR="00656CD2" w:rsidDel="00FA0649" w:rsidRDefault="00656CD2" w:rsidP="00656CD2">
      <w:pPr>
        <w:rPr>
          <w:del w:id="16" w:author="Phillips, Katherine" w:date="2025-03-13T11:36:00Z"/>
        </w:rPr>
      </w:pPr>
    </w:p>
    <w:p w14:paraId="06DFDA94" w14:textId="0881B0B5" w:rsidR="004E29C2" w:rsidRDefault="004E29C2">
      <w:pPr>
        <w:pStyle w:val="Heading2"/>
        <w:rPr>
          <w:ins w:id="17" w:author="Phillips, Katherine" w:date="2025-03-13T09:13:00Z"/>
        </w:rPr>
        <w:pPrChange w:id="18" w:author="Phillips, Katherine" w:date="2025-03-13T14:38:00Z">
          <w:pPr>
            <w:pStyle w:val="Heading1"/>
          </w:pPr>
        </w:pPrChange>
      </w:pPr>
      <w:r>
        <w:t>Models</w:t>
      </w:r>
    </w:p>
    <w:p w14:paraId="64AC4475" w14:textId="26445083" w:rsidR="00FC7695" w:rsidRPr="00FC7695" w:rsidRDefault="00444203">
      <w:pPr>
        <w:pPrChange w:id="19" w:author="Phillips, Katherine" w:date="2025-03-13T09:13:00Z">
          <w:pPr>
            <w:pStyle w:val="Heading1"/>
          </w:pPr>
        </w:pPrChange>
      </w:pPr>
      <w:ins w:id="20" w:author="Van Amberg, Samuel" w:date="2025-03-13T16:55:00Z">
        <w:r>
          <w:t>Models can be used to fill in gaps w</w:t>
        </w:r>
      </w:ins>
      <w:del w:id="21" w:author="Van Amberg, Samuel" w:date="2025-03-13T16:55:00Z">
        <w:r w:rsidR="00FC7695" w:rsidDel="00444203">
          <w:delText>W</w:delText>
        </w:r>
      </w:del>
      <w:r w:rsidR="00FC7695">
        <w:t>hen data</w:t>
      </w:r>
      <w:ins w:id="22" w:author="Van Amberg, Samuel" w:date="2025-03-13T16:55:00Z">
        <w:r>
          <w:t xml:space="preserve"> are lacking</w:t>
        </w:r>
      </w:ins>
      <w:r w:rsidR="001C671B">
        <w:t>, especially from the sources provided in the Data Sets section</w:t>
      </w:r>
      <w:del w:id="23" w:author="Van Amberg, Samuel" w:date="2025-03-13T16:55:00Z">
        <w:r w:rsidR="001C671B" w:rsidDel="00444203">
          <w:delText xml:space="preserve">, </w:delText>
        </w:r>
        <w:r w:rsidR="00FC7695" w:rsidDel="00444203">
          <w:delText>are lacking models can be used to fill in those gaps</w:delText>
        </w:r>
      </w:del>
      <w:r w:rsidR="001C671B">
        <w:t>. The following are details of models that have been developed by EPA whose predictions are provided in the Exposure Data Viewer.</w:t>
      </w:r>
    </w:p>
    <w:p w14:paraId="6E4A5486" w14:textId="46D5562C" w:rsidR="00FA3F69" w:rsidRDefault="00FC7695">
      <w:pPr>
        <w:pStyle w:val="Heading3"/>
        <w:pPrChange w:id="24" w:author="Phillips, Katherine" w:date="2025-03-13T14:38:00Z">
          <w:pPr/>
        </w:pPrChange>
      </w:pPr>
      <w:r>
        <w:t>Quantitative Structure-Use Relationships</w:t>
      </w:r>
    </w:p>
    <w:p w14:paraId="26A76851" w14:textId="29F82147" w:rsidR="002350FA" w:rsidRDefault="00FA0649">
      <w:pPr>
        <w:pPrChange w:id="25" w:author="Phillips, Katherine" w:date="2025-03-13T15:43:00Z">
          <w:pPr>
            <w:pStyle w:val="ListParagraph"/>
            <w:numPr>
              <w:numId w:val="1"/>
            </w:numPr>
            <w:ind w:left="1440" w:hanging="360"/>
          </w:pPr>
        </w:pPrChange>
      </w:pPr>
      <w:r>
        <w:t>Quantitative Structure-Use Relationship (QSUR) models take a chemical’s structure as input and output a probability that the chemical could serve a give</w:t>
      </w:r>
      <w:ins w:id="26" w:author="Van Amberg, Samuel" w:date="2025-03-13T16:56:00Z">
        <w:r w:rsidR="00444203">
          <w:t>n</w:t>
        </w:r>
      </w:ins>
      <w:r>
        <w:t xml:space="preserve"> functional role in a product or process</w:t>
      </w:r>
      <w:r w:rsidR="00520550" w:rsidRPr="00520550">
        <w:rPr>
          <w:vertAlign w:val="superscript"/>
          <w:rPrChange w:id="27" w:author="Phillips, Katherine" w:date="2025-03-13T15:39:00Z">
            <w:rPr/>
          </w:rPrChange>
        </w:rPr>
        <w:t>5</w:t>
      </w:r>
      <w:r>
        <w:t>. Currently, CTX provides</w:t>
      </w:r>
      <w:r w:rsidR="009130C7">
        <w:t xml:space="preserve"> access to QSUR predictions for a chemical.</w:t>
      </w:r>
      <w:r w:rsidR="00DA15A3">
        <w:t xml:space="preserve"> Training data for these models originates from the functional use data stored in </w:t>
      </w:r>
      <w:proofErr w:type="spellStart"/>
      <w:r w:rsidR="00DA15A3">
        <w:t>CPDat</w:t>
      </w:r>
      <w:proofErr w:type="spellEnd"/>
      <w:r w:rsidR="00DA15A3">
        <w:t>.</w:t>
      </w:r>
    </w:p>
    <w:p w14:paraId="3E36A069" w14:textId="47AF9ECA" w:rsidR="00F1786D" w:rsidRDefault="00F1786D">
      <w:pPr>
        <w:pStyle w:val="Heading3"/>
        <w:pPrChange w:id="28" w:author="Phillips, Katherine" w:date="2025-03-13T14:38:00Z">
          <w:pPr>
            <w:pStyle w:val="Heading2"/>
          </w:pPr>
        </w:pPrChange>
      </w:pPr>
      <w:r>
        <w:t xml:space="preserve">Occupational </w:t>
      </w:r>
      <w:r w:rsidR="009130C7">
        <w:t>Air Concentration Model</w:t>
      </w:r>
    </w:p>
    <w:p w14:paraId="5EB673CE" w14:textId="3F2DD725" w:rsidR="00DA15A3" w:rsidRPr="00DA15A3" w:rsidRDefault="009130C7">
      <w:pPr>
        <w:rPr>
          <w:color w:val="467886" w:themeColor="hyperlink"/>
          <w:u w:val="single"/>
          <w:rPrChange w:id="29" w:author="Phillips, Katherine" w:date="2025-03-13T12:02:00Z">
            <w:rPr/>
          </w:rPrChange>
        </w:rPr>
        <w:pPrChange w:id="30" w:author="Phillips, Katherine" w:date="2025-03-13T15:43:00Z">
          <w:pPr>
            <w:pStyle w:val="ListParagraph"/>
            <w:numPr>
              <w:numId w:val="2"/>
            </w:numPr>
            <w:ind w:hanging="360"/>
          </w:pPr>
        </w:pPrChange>
      </w:pPr>
      <w:r>
        <w:t xml:space="preserve">The Occupational Air Concentration Model uses data provided by OSHA’s CEHD to determine 1) if a chemical is likely to be detected in air </w:t>
      </w:r>
      <w:proofErr w:type="gramStart"/>
      <w:r>
        <w:t>in a given</w:t>
      </w:r>
      <w:proofErr w:type="gramEnd"/>
      <w:r>
        <w:t xml:space="preserve"> workplace and 2) if detected, what is the likely air concentration of that chemical</w:t>
      </w:r>
      <w:r w:rsidR="00520550" w:rsidRPr="00520550">
        <w:rPr>
          <w:vertAlign w:val="superscript"/>
          <w:rPrChange w:id="31" w:author="Phillips, Katherine" w:date="2025-03-13T15:40:00Z">
            <w:rPr/>
          </w:rPrChange>
        </w:rPr>
        <w:t>6</w:t>
      </w:r>
      <w:r>
        <w:t>. These concentrations can then be passe</w:t>
      </w:r>
      <w:ins w:id="32" w:author="Van Amberg, Samuel" w:date="2025-03-13T17:00:00Z">
        <w:r w:rsidR="007C4357">
          <w:t>d</w:t>
        </w:r>
      </w:ins>
      <w:del w:id="33" w:author="Van Amberg, Samuel" w:date="2025-03-13T17:00:00Z">
        <w:r w:rsidDel="007C4357">
          <w:delText>s</w:delText>
        </w:r>
      </w:del>
      <w:r>
        <w:t xml:space="preserve"> to models, like EPA’s Chemical Screening Tool for Exposures and Environmental Releases (</w:t>
      </w:r>
      <w:proofErr w:type="spellStart"/>
      <w:r>
        <w:t>ChemSTEER</w:t>
      </w:r>
      <w:proofErr w:type="spellEnd"/>
      <w:r>
        <w:t>)</w:t>
      </w:r>
      <w:r w:rsidR="00520550" w:rsidRPr="00520550">
        <w:rPr>
          <w:vertAlign w:val="superscript"/>
          <w:rPrChange w:id="34" w:author="Phillips, Katherine" w:date="2025-03-13T15:41:00Z">
            <w:rPr/>
          </w:rPrChange>
        </w:rPr>
        <w:t>7</w:t>
      </w:r>
      <w:r>
        <w:t>, to obtain a workplace exposure for a chemical.</w:t>
      </w:r>
    </w:p>
    <w:p w14:paraId="028A72ED" w14:textId="4EC0C36D" w:rsidR="00DA15A3" w:rsidRDefault="00DA15A3">
      <w:pPr>
        <w:pStyle w:val="Heading3"/>
        <w:pPrChange w:id="35" w:author="Phillips, Katherine" w:date="2025-03-13T14:38:00Z">
          <w:pPr>
            <w:pStyle w:val="Heading2"/>
          </w:pPr>
        </w:pPrChange>
      </w:pPr>
      <w:r>
        <w:t>Command-line Occupational Exposure Tool</w:t>
      </w:r>
    </w:p>
    <w:p w14:paraId="68215987" w14:textId="6E14EA01" w:rsidR="00DA15A3" w:rsidRPr="00DA15A3" w:rsidRDefault="00DA15A3">
      <w:pPr>
        <w:pPrChange w:id="36" w:author="Phillips, Katherine" w:date="2025-03-13T12:03:00Z">
          <w:pPr>
            <w:pStyle w:val="Heading2"/>
          </w:pPr>
        </w:pPrChange>
      </w:pPr>
      <w:r>
        <w:t>The Command-line Occupational Exposure Tool (</w:t>
      </w:r>
      <w:proofErr w:type="spellStart"/>
      <w:r>
        <w:t>cloet</w:t>
      </w:r>
      <w:proofErr w:type="spellEnd"/>
      <w:r>
        <w:t>) provides access to the suite of models available in ChemSTEER</w:t>
      </w:r>
      <w:r w:rsidR="00520550" w:rsidRPr="00520550">
        <w:rPr>
          <w:vertAlign w:val="superscript"/>
          <w:rPrChange w:id="37" w:author="Phillips, Katherine" w:date="2025-03-13T15:42:00Z">
            <w:rPr>
              <w:b w:val="0"/>
            </w:rPr>
          </w:rPrChange>
        </w:rPr>
        <w:t>8,9</w:t>
      </w:r>
      <w:r>
        <w:t xml:space="preserve">. Using </w:t>
      </w:r>
      <w:proofErr w:type="spellStart"/>
      <w:r>
        <w:t>cloet</w:t>
      </w:r>
      <w:proofErr w:type="spellEnd"/>
      <w:r>
        <w:t>, both measured and predicted occupational air concentrations can be converted to exposure concentrations.</w:t>
      </w:r>
    </w:p>
    <w:p w14:paraId="1EE8B306" w14:textId="06CAA0B8" w:rsidR="009130C7" w:rsidRDefault="009130C7">
      <w:pPr>
        <w:pStyle w:val="Heading3"/>
        <w:pPrChange w:id="38" w:author="Phillips, Katherine" w:date="2025-03-13T14:38:00Z">
          <w:pPr>
            <w:pStyle w:val="Heading2"/>
          </w:pPr>
        </w:pPrChange>
      </w:pPr>
      <w:r>
        <w:t>Systematic Empirical Evaluation of Models for Exposure, version 3</w:t>
      </w:r>
    </w:p>
    <w:p w14:paraId="033A07B8" w14:textId="56FC4483" w:rsidR="004E1017" w:rsidRDefault="00DA15A3" w:rsidP="00F51B05">
      <w:pPr>
        <w:rPr>
          <w:ins w:id="39" w:author="Phillips, Katherine" w:date="2025-03-13T12:14:00Z"/>
        </w:rPr>
      </w:pPr>
      <w:r>
        <w:t>The Systematic Empirical Evaluation of Models (SEEM) was originally developed to help quantify uncertainty in exposure estimates based on inferred exposures from human biomonitoring data</w:t>
      </w:r>
      <w:r w:rsidR="00520550" w:rsidRPr="00520550">
        <w:rPr>
          <w:vertAlign w:val="superscript"/>
          <w:rPrChange w:id="40" w:author="Phillips, Katherine" w:date="2025-03-13T15:42:00Z">
            <w:rPr/>
          </w:rPrChange>
        </w:rPr>
        <w:t>10,11</w:t>
      </w:r>
      <w:r>
        <w:t>. The third iteration of SEEM, SEEM3, uses a consensus modeling approach, combined with Bayesian methods to first predict possible exposure pathways for a chemical and then predict the exposure of the chemical</w:t>
      </w:r>
      <w:r w:rsidR="00520550" w:rsidRPr="00520550">
        <w:rPr>
          <w:vertAlign w:val="superscript"/>
          <w:rPrChange w:id="41" w:author="Phillips, Katherine" w:date="2025-03-13T15:42:00Z">
            <w:rPr/>
          </w:rPrChange>
        </w:rPr>
        <w:t>12</w:t>
      </w:r>
      <w:r>
        <w:t xml:space="preserve">. </w:t>
      </w:r>
      <w:r w:rsidR="001A1AA9">
        <w:t>Predictions from many different models (both developed by EPA and by outside entities) are used to form a consensus exposure prediction. SEEM3 exposure predictions are obtained via CTX.</w:t>
      </w:r>
    </w:p>
    <w:p w14:paraId="4C92BF73" w14:textId="7C5DBA1B" w:rsidR="00BB3C79" w:rsidRDefault="00BB3C79">
      <w:pPr>
        <w:rPr>
          <w:ins w:id="42" w:author="Phillips, Katherine" w:date="2025-03-13T14:39:00Z"/>
        </w:rPr>
      </w:pPr>
      <w:ins w:id="43" w:author="Phillips, Katherine" w:date="2025-03-13T14:39:00Z">
        <w:r>
          <w:br w:type="page"/>
        </w:r>
      </w:ins>
    </w:p>
    <w:p w14:paraId="701805B1" w14:textId="7710D186" w:rsidR="004E29C2" w:rsidRDefault="004E29C2" w:rsidP="004E29C2">
      <w:pPr>
        <w:pStyle w:val="Heading1"/>
      </w:pPr>
      <w:r>
        <w:t>Instructions</w:t>
      </w:r>
      <w:r w:rsidR="001A1AA9">
        <w:t xml:space="preserve"> for Using the Exposure Data Viewer</w:t>
      </w:r>
    </w:p>
    <w:p w14:paraId="7756DA2F" w14:textId="6CA5C803" w:rsidR="003F6AE9" w:rsidRDefault="003F6AE9" w:rsidP="003F6AE9">
      <w:r>
        <w:t>The Exposure Data Viewer is built using Streamlit</w:t>
      </w:r>
      <w:r w:rsidR="00520550" w:rsidRPr="00520550">
        <w:rPr>
          <w:vertAlign w:val="superscript"/>
          <w:rPrChange w:id="44" w:author="Phillips, Katherine" w:date="2025-03-13T15:42:00Z">
            <w:rPr/>
          </w:rPrChange>
        </w:rPr>
        <w:t>13</w:t>
      </w:r>
      <w:r>
        <w:t>, which is a Python programming language package</w:t>
      </w:r>
      <w:del w:id="45" w:author="Van Amberg, Samuel" w:date="2025-03-13T17:10:00Z">
        <w:r w:rsidDel="00D87B75">
          <w:delText>,</w:delText>
        </w:r>
      </w:del>
      <w:r>
        <w:t xml:space="preserve"> that is used to quickly build interactive, web-based applications for data science purposes. </w:t>
      </w:r>
      <w:proofErr w:type="gramStart"/>
      <w:r>
        <w:t>In order to</w:t>
      </w:r>
      <w:proofErr w:type="gramEnd"/>
      <w:r>
        <w:t xml:space="preserve"> open the Exposure Data Viewer, user must first have a Python installation (version 3.10 or higher). For users unfamiliar with Python, an installation of Python will typically come with the pip command, which is used for installing packages </w:t>
      </w:r>
      <w:ins w:id="46" w:author="Van Amberg, Samuel" w:date="2025-03-13T17:11:00Z">
        <w:r w:rsidR="00D87B75">
          <w:t xml:space="preserve">that </w:t>
        </w:r>
      </w:ins>
      <w:r>
        <w:t>the Exposure Data Viewer</w:t>
      </w:r>
      <w:ins w:id="47" w:author="Van Amberg, Samuel" w:date="2025-03-13T17:11:00Z">
        <w:r w:rsidR="00D87B75">
          <w:t xml:space="preserve"> depends on</w:t>
        </w:r>
      </w:ins>
      <w:del w:id="48" w:author="Van Amberg, Samuel" w:date="2025-03-13T17:11:00Z">
        <w:r w:rsidDel="00D87B75">
          <w:delText xml:space="preserve"> package</w:delText>
        </w:r>
      </w:del>
      <w:r>
        <w:t>.</w:t>
      </w:r>
    </w:p>
    <w:tbl>
      <w:tblPr>
        <w:tblStyle w:val="TableGrid"/>
        <w:tblW w:w="0" w:type="auto"/>
        <w:tblLook w:val="04A0" w:firstRow="1" w:lastRow="0" w:firstColumn="1" w:lastColumn="0" w:noHBand="0" w:noVBand="1"/>
        <w:tblPrChange w:id="49" w:author="Phillips, Katherine" w:date="2025-03-13T12:51:00Z">
          <w:tblPr>
            <w:tblStyle w:val="TableGrid"/>
            <w:tblW w:w="0" w:type="auto"/>
            <w:tblLook w:val="04A0" w:firstRow="1" w:lastRow="0" w:firstColumn="1" w:lastColumn="0" w:noHBand="0" w:noVBand="1"/>
          </w:tblPr>
        </w:tblPrChange>
      </w:tblPr>
      <w:tblGrid>
        <w:gridCol w:w="9350"/>
        <w:tblGridChange w:id="50">
          <w:tblGrid>
            <w:gridCol w:w="9350"/>
          </w:tblGrid>
        </w:tblGridChange>
      </w:tblGrid>
      <w:tr w:rsidR="003F6AE9" w14:paraId="304ADE96" w14:textId="77777777" w:rsidTr="003F6AE9">
        <w:tc>
          <w:tcPr>
            <w:tcW w:w="9350" w:type="dxa"/>
            <w:shd w:val="clear" w:color="auto" w:fill="FF5050"/>
            <w:tcPrChange w:id="51" w:author="Phillips, Katherine" w:date="2025-03-13T12:51:00Z">
              <w:tcPr>
                <w:tcW w:w="9350" w:type="dxa"/>
              </w:tcPr>
            </w:tcPrChange>
          </w:tcPr>
          <w:p w14:paraId="6699AB3B" w14:textId="7FC035F7" w:rsidR="003F6AE9" w:rsidRPr="003F6AE9" w:rsidRDefault="003F6AE9" w:rsidP="003F6AE9">
            <w:pPr>
              <w:rPr>
                <w:b/>
                <w:bCs/>
                <w:rPrChange w:id="52" w:author="Phillips, Katherine" w:date="2025-03-13T12:51:00Z">
                  <w:rPr/>
                </w:rPrChange>
              </w:rPr>
            </w:pPr>
            <w:r w:rsidRPr="003F6AE9">
              <w:rPr>
                <w:b/>
                <w:bCs/>
                <w:color w:val="FFFFFF" w:themeColor="background1"/>
                <w:rPrChange w:id="53" w:author="Phillips, Katherine" w:date="2025-03-13T12:51:00Z">
                  <w:rPr/>
                </w:rPrChange>
              </w:rPr>
              <w:t>Note</w:t>
            </w:r>
          </w:p>
        </w:tc>
      </w:tr>
      <w:tr w:rsidR="003F6AE9" w14:paraId="0518C2F5" w14:textId="77777777" w:rsidTr="003F6AE9">
        <w:tc>
          <w:tcPr>
            <w:tcW w:w="9350" w:type="dxa"/>
          </w:tcPr>
          <w:p w14:paraId="4349E667" w14:textId="05B65E7F" w:rsidR="003F6AE9" w:rsidRDefault="003F6AE9" w:rsidP="003F6AE9">
            <w:r w:rsidRPr="003F6AE9">
              <w:t xml:space="preserve">The Exposure Data Viewer heavily depends on obtaining data via CTX. </w:t>
            </w:r>
            <w:proofErr w:type="gramStart"/>
            <w:r w:rsidRPr="003F6AE9">
              <w:t>In order to</w:t>
            </w:r>
            <w:proofErr w:type="gramEnd"/>
            <w:r w:rsidRPr="003F6AE9">
              <w:t xml:space="preserve"> do this, each user must first obtain an API key for CTX. Please request an API key by emailing ccte_api@epa.gov prior to running the Exposure Data Viewer.</w:t>
            </w:r>
          </w:p>
        </w:tc>
      </w:tr>
    </w:tbl>
    <w:p w14:paraId="6113B656" w14:textId="3A209C55" w:rsidR="003F6AE9" w:rsidRDefault="003F6AE9" w:rsidP="003F6AE9"/>
    <w:p w14:paraId="30876026" w14:textId="55656551" w:rsidR="003F6AE9" w:rsidRDefault="003F6AE9">
      <w:pPr>
        <w:pStyle w:val="Heading2"/>
        <w:pPrChange w:id="54" w:author="Phillips, Katherine" w:date="2025-03-13T12:50:00Z">
          <w:pPr/>
        </w:pPrChange>
      </w:pPr>
      <w:r>
        <w:t>Installation</w:t>
      </w:r>
    </w:p>
    <w:p w14:paraId="2FD6A2CC" w14:textId="189B5D55" w:rsidR="00B66D0D" w:rsidRDefault="00523E0F" w:rsidP="00523E0F">
      <w:pPr>
        <w:pStyle w:val="ListParagraph"/>
        <w:numPr>
          <w:ilvl w:val="0"/>
          <w:numId w:val="4"/>
        </w:numPr>
        <w:rPr>
          <w:rFonts w:cs="Segoe UI"/>
          <w:color w:val="1F2328"/>
          <w:sz w:val="24"/>
        </w:rPr>
      </w:pPr>
      <w:r w:rsidRPr="003B5F1B">
        <w:rPr>
          <w:rFonts w:cs="Segoe UI"/>
          <w:color w:val="1F2328"/>
          <w:sz w:val="24"/>
        </w:rPr>
        <w:t>Ensure that the CTX API key is properly saved into your system’s .env file. More</w:t>
      </w:r>
      <w:r>
        <w:rPr>
          <w:rFonts w:cs="Segoe UI"/>
          <w:color w:val="1F2328"/>
          <w:sz w:val="24"/>
        </w:rPr>
        <w:t xml:space="preserve"> information for how to do this can be found in the </w:t>
      </w:r>
      <w:proofErr w:type="spellStart"/>
      <w:r>
        <w:rPr>
          <w:rFonts w:cs="Segoe UI"/>
          <w:color w:val="1F2328"/>
          <w:sz w:val="24"/>
        </w:rPr>
        <w:t>ctx</w:t>
      </w:r>
      <w:proofErr w:type="spellEnd"/>
      <w:r>
        <w:rPr>
          <w:rFonts w:cs="Segoe UI"/>
          <w:color w:val="1F2328"/>
          <w:sz w:val="24"/>
        </w:rPr>
        <w:t>-python package’s documentation</w:t>
      </w:r>
      <w:r w:rsidR="00520550" w:rsidRPr="003B5F1B">
        <w:rPr>
          <w:rFonts w:cs="Segoe UI"/>
          <w:color w:val="1F2328"/>
          <w:sz w:val="24"/>
          <w:vertAlign w:val="superscript"/>
        </w:rPr>
        <w:t>14</w:t>
      </w:r>
      <w:r>
        <w:rPr>
          <w:rFonts w:cs="Segoe UI"/>
          <w:color w:val="1F2328"/>
          <w:sz w:val="24"/>
        </w:rPr>
        <w:t>.</w:t>
      </w:r>
    </w:p>
    <w:p w14:paraId="2FC2EB7A" w14:textId="217D69CA" w:rsidR="00523E0F" w:rsidRDefault="00523E0F" w:rsidP="00523E0F">
      <w:pPr>
        <w:pStyle w:val="ListParagraph"/>
        <w:numPr>
          <w:ilvl w:val="0"/>
          <w:numId w:val="4"/>
        </w:numPr>
        <w:rPr>
          <w:rFonts w:cs="Segoe UI"/>
          <w:color w:val="1F2328"/>
          <w:sz w:val="24"/>
        </w:rPr>
      </w:pPr>
      <w:r>
        <w:rPr>
          <w:rFonts w:cs="Segoe UI"/>
          <w:color w:val="1F2328"/>
          <w:sz w:val="24"/>
        </w:rPr>
        <w:t>Either use git to clone the repository or download the repository from GitHub and save it in a relevant location on your hard drive. The git command for clone this repository is:</w:t>
      </w:r>
    </w:p>
    <w:p w14:paraId="5ED246F2" w14:textId="1F60858E" w:rsidR="00523E0F" w:rsidRPr="003B5F1B" w:rsidRDefault="00523E0F" w:rsidP="003B5F1B">
      <w:pPr>
        <w:pStyle w:val="ListParagraph"/>
        <w:jc w:val="center"/>
        <w:rPr>
          <w:rFonts w:ascii="Consolas" w:hAnsi="Consolas" w:cs="Segoe UI"/>
          <w:b/>
          <w:bCs/>
          <w:color w:val="1F2328"/>
          <w:sz w:val="24"/>
        </w:rPr>
      </w:pPr>
      <w:r w:rsidRPr="003B5F1B">
        <w:rPr>
          <w:rFonts w:ascii="Consolas" w:hAnsi="Consolas" w:cs="Segoe UI"/>
          <w:b/>
          <w:bCs/>
          <w:color w:val="0B769F" w:themeColor="accent4" w:themeShade="BF"/>
          <w:sz w:val="24"/>
        </w:rPr>
        <w:t>git clone https://github.com/USEPA/Exposure_Read-Across.git</w:t>
      </w:r>
    </w:p>
    <w:p w14:paraId="6B6D4A44" w14:textId="77777777" w:rsidR="006423AC" w:rsidRDefault="00523E0F" w:rsidP="00B66D0D">
      <w:pPr>
        <w:pStyle w:val="ListParagraph"/>
        <w:numPr>
          <w:ilvl w:val="0"/>
          <w:numId w:val="4"/>
        </w:numPr>
        <w:shd w:val="clear" w:color="auto" w:fill="FFFFFF"/>
        <w:spacing w:after="100" w:afterAutospacing="1" w:line="240" w:lineRule="auto"/>
        <w:rPr>
          <w:rFonts w:eastAsia="Times New Roman" w:cs="Segoe UI"/>
          <w:color w:val="1F2328"/>
          <w:kern w:val="0"/>
          <w:sz w:val="24"/>
          <w14:ligatures w14:val="none"/>
        </w:rPr>
      </w:pPr>
      <w:r>
        <w:rPr>
          <w:rFonts w:eastAsia="Times New Roman" w:cs="Segoe UI"/>
          <w:color w:val="1F2328"/>
          <w:kern w:val="0"/>
          <w:sz w:val="24"/>
          <w14:ligatures w14:val="none"/>
        </w:rPr>
        <w:t>If you downloaded the repository</w:t>
      </w:r>
      <w:r w:rsidR="006423AC">
        <w:rPr>
          <w:rFonts w:eastAsia="Times New Roman" w:cs="Segoe UI"/>
          <w:color w:val="1F2328"/>
          <w:kern w:val="0"/>
          <w:sz w:val="24"/>
          <w14:ligatures w14:val="none"/>
        </w:rPr>
        <w:t>, unzip the file.</w:t>
      </w:r>
    </w:p>
    <w:p w14:paraId="2924721D" w14:textId="7E386986" w:rsidR="00B66D0D" w:rsidRPr="003B5F1B" w:rsidRDefault="006423AC" w:rsidP="00B66D0D">
      <w:pPr>
        <w:pStyle w:val="ListParagraph"/>
        <w:numPr>
          <w:ilvl w:val="0"/>
          <w:numId w:val="4"/>
        </w:numPr>
        <w:shd w:val="clear" w:color="auto" w:fill="FFFFFF"/>
        <w:spacing w:after="100" w:afterAutospacing="1" w:line="240" w:lineRule="auto"/>
        <w:rPr>
          <w:rFonts w:eastAsia="Times New Roman" w:cs="Segoe UI"/>
          <w:color w:val="1F2328"/>
          <w:kern w:val="0"/>
          <w:sz w:val="24"/>
          <w14:ligatures w14:val="none"/>
        </w:rPr>
      </w:pPr>
      <w:r>
        <w:rPr>
          <w:rFonts w:eastAsia="Times New Roman" w:cs="Segoe UI"/>
          <w:color w:val="1F2328"/>
          <w:kern w:val="0"/>
          <w:sz w:val="24"/>
          <w14:ligatures w14:val="none"/>
        </w:rPr>
        <w:t xml:space="preserve">Navigate to the </w:t>
      </w:r>
      <w:proofErr w:type="spellStart"/>
      <w:r>
        <w:rPr>
          <w:rFonts w:eastAsia="Times New Roman" w:cs="Segoe UI"/>
          <w:color w:val="1F2328"/>
          <w:kern w:val="0"/>
          <w:sz w:val="24"/>
          <w14:ligatures w14:val="none"/>
        </w:rPr>
        <w:t>Exposure_Read</w:t>
      </w:r>
      <w:proofErr w:type="spellEnd"/>
      <w:r>
        <w:rPr>
          <w:rFonts w:eastAsia="Times New Roman" w:cs="Segoe UI"/>
          <w:color w:val="1F2328"/>
          <w:kern w:val="0"/>
          <w:sz w:val="24"/>
          <w14:ligatures w14:val="none"/>
        </w:rPr>
        <w:t>-Across folder on your hard drive by navigating to the folder’s location in Windows Explorer and then right clicking and choosing “Open in Terminal”</w:t>
      </w:r>
      <w:r w:rsidR="00B66D0D" w:rsidRPr="003B5F1B">
        <w:rPr>
          <w:rFonts w:eastAsia="Times New Roman" w:cs="Segoe UI"/>
          <w:color w:val="1F2328"/>
          <w:kern w:val="0"/>
          <w:sz w:val="24"/>
          <w14:ligatures w14:val="none"/>
        </w:rPr>
        <w:t xml:space="preserve">. </w:t>
      </w:r>
    </w:p>
    <w:p w14:paraId="6B28A6AB" w14:textId="1DC4207F" w:rsidR="00B66D0D" w:rsidRDefault="006423AC" w:rsidP="00B66D0D">
      <w:pPr>
        <w:pStyle w:val="ListParagraph"/>
        <w:numPr>
          <w:ilvl w:val="0"/>
          <w:numId w:val="4"/>
        </w:numPr>
        <w:rPr>
          <w:sz w:val="24"/>
        </w:rPr>
      </w:pPr>
      <w:r>
        <w:rPr>
          <w:rFonts w:eastAsia="Times New Roman" w:cs="Segoe UI"/>
          <w:color w:val="1F2328"/>
          <w:kern w:val="0"/>
          <w:sz w:val="24"/>
          <w14:ligatures w14:val="none"/>
        </w:rPr>
        <w:t xml:space="preserve">In the Terminal application, </w:t>
      </w:r>
      <w:r>
        <w:rPr>
          <w:sz w:val="24"/>
        </w:rPr>
        <w:t>install the Exposure Data Viewer by typing</w:t>
      </w:r>
    </w:p>
    <w:p w14:paraId="09A14D97" w14:textId="009BC64E" w:rsidR="006423AC" w:rsidRPr="003B5F1B" w:rsidRDefault="006423AC" w:rsidP="003B5F1B">
      <w:pPr>
        <w:pStyle w:val="ListParagraph"/>
        <w:jc w:val="center"/>
        <w:rPr>
          <w:rFonts w:ascii="Consolas" w:hAnsi="Consolas"/>
          <w:b/>
          <w:bCs/>
          <w:sz w:val="24"/>
        </w:rPr>
      </w:pPr>
      <w:r w:rsidRPr="003B5F1B">
        <w:rPr>
          <w:rFonts w:ascii="Consolas" w:hAnsi="Consolas"/>
          <w:b/>
          <w:bCs/>
          <w:color w:val="0B769F" w:themeColor="accent4" w:themeShade="BF"/>
          <w:sz w:val="24"/>
        </w:rPr>
        <w:t xml:space="preserve">pip </w:t>
      </w:r>
      <w:proofErr w:type="gramStart"/>
      <w:r w:rsidRPr="003B5F1B">
        <w:rPr>
          <w:rFonts w:ascii="Consolas" w:hAnsi="Consolas"/>
          <w:b/>
          <w:bCs/>
          <w:color w:val="0B769F" w:themeColor="accent4" w:themeShade="BF"/>
          <w:sz w:val="24"/>
        </w:rPr>
        <w:t>install .</w:t>
      </w:r>
      <w:proofErr w:type="gramEnd"/>
    </w:p>
    <w:p w14:paraId="20BDEA79" w14:textId="4D1764E9" w:rsidR="006423AC" w:rsidRDefault="006423AC" w:rsidP="006423AC">
      <w:pPr>
        <w:pStyle w:val="ListParagraph"/>
        <w:numPr>
          <w:ilvl w:val="0"/>
          <w:numId w:val="4"/>
        </w:numPr>
        <w:rPr>
          <w:sz w:val="24"/>
        </w:rPr>
      </w:pPr>
      <w:r>
        <w:rPr>
          <w:sz w:val="24"/>
        </w:rPr>
        <w:t>Once the package has successfully installed, you can launch the Exposure Data Viewer by typing the following command into the Terminal Application:</w:t>
      </w:r>
    </w:p>
    <w:p w14:paraId="24F14933" w14:textId="6830F176" w:rsidR="006423AC" w:rsidRPr="003B5F1B" w:rsidRDefault="006423AC" w:rsidP="003B5F1B">
      <w:pPr>
        <w:pStyle w:val="ListParagraph"/>
        <w:jc w:val="center"/>
        <w:rPr>
          <w:rFonts w:ascii="Consolas" w:hAnsi="Consolas"/>
          <w:b/>
          <w:bCs/>
          <w:sz w:val="24"/>
        </w:rPr>
      </w:pPr>
      <w:proofErr w:type="spellStart"/>
      <w:r w:rsidRPr="003B5F1B">
        <w:rPr>
          <w:rFonts w:ascii="Consolas" w:hAnsi="Consolas"/>
          <w:b/>
          <w:bCs/>
          <w:color w:val="0B769F" w:themeColor="accent4" w:themeShade="BF"/>
          <w:sz w:val="24"/>
        </w:rPr>
        <w:t>streamlit</w:t>
      </w:r>
      <w:proofErr w:type="spellEnd"/>
      <w:r w:rsidRPr="003B5F1B">
        <w:rPr>
          <w:rFonts w:ascii="Consolas" w:hAnsi="Consolas"/>
          <w:b/>
          <w:bCs/>
          <w:color w:val="0B769F" w:themeColor="accent4" w:themeShade="BF"/>
          <w:sz w:val="24"/>
        </w:rPr>
        <w:t xml:space="preserve"> run Home_</w:t>
      </w:r>
      <w:r>
        <w:rPr>
          <w:rFonts w:ascii="Consolas" w:hAnsi="Consolas"/>
          <w:b/>
          <w:bCs/>
          <w:color w:val="0B769F" w:themeColor="accent4" w:themeShade="BF"/>
          <w:sz w:val="24"/>
        </w:rPr>
        <w:t>P</w:t>
      </w:r>
      <w:r w:rsidRPr="003B5F1B">
        <w:rPr>
          <w:rFonts w:ascii="Consolas" w:hAnsi="Consolas"/>
          <w:b/>
          <w:bCs/>
          <w:color w:val="0B769F" w:themeColor="accent4" w:themeShade="BF"/>
          <w:sz w:val="24"/>
        </w:rPr>
        <w:t>age.py</w:t>
      </w:r>
    </w:p>
    <w:p w14:paraId="77F2C2DE" w14:textId="43A7A700" w:rsidR="003F6AE9" w:rsidRDefault="003F6AE9" w:rsidP="00E25493">
      <w:pPr>
        <w:pStyle w:val="ListParagraph"/>
        <w:numPr>
          <w:ilvl w:val="0"/>
          <w:numId w:val="4"/>
        </w:numPr>
        <w:rPr>
          <w:sz w:val="24"/>
        </w:rPr>
      </w:pPr>
      <w:r>
        <w:rPr>
          <w:sz w:val="24"/>
        </w:rPr>
        <w:t>Upon running this command, a browser tab should automatically open in your default web browser. If it does not, then output from the above command should provide a link to click to access the application.</w:t>
      </w:r>
    </w:p>
    <w:p w14:paraId="14E0370E" w14:textId="484ED63A" w:rsidR="003F6AE9" w:rsidRDefault="003F6AE9" w:rsidP="003B5F1B">
      <w:pPr>
        <w:pStyle w:val="Heading2"/>
      </w:pPr>
      <w:r>
        <w:t>Navigation</w:t>
      </w:r>
    </w:p>
    <w:p w14:paraId="055F0A3B" w14:textId="08615B66" w:rsidR="003F6AE9" w:rsidRDefault="003F6AE9" w:rsidP="003F6AE9">
      <w:pPr>
        <w:rPr>
          <w:sz w:val="24"/>
        </w:rPr>
      </w:pPr>
      <w:r>
        <w:rPr>
          <w:sz w:val="24"/>
        </w:rPr>
        <w:t>Once launched, the Exposure Data Viewer has three different webpages listed in the left-hand navigation bar:</w:t>
      </w:r>
    </w:p>
    <w:p w14:paraId="1D5E2291" w14:textId="55DAF55E" w:rsidR="003F6AE9" w:rsidRDefault="003F6AE9" w:rsidP="003F6AE9">
      <w:pPr>
        <w:pStyle w:val="ListParagraph"/>
        <w:numPr>
          <w:ilvl w:val="0"/>
          <w:numId w:val="7"/>
        </w:numPr>
        <w:rPr>
          <w:sz w:val="24"/>
        </w:rPr>
      </w:pPr>
      <w:r>
        <w:rPr>
          <w:sz w:val="24"/>
        </w:rPr>
        <w:t>Home: provides general information about using the application</w:t>
      </w:r>
    </w:p>
    <w:p w14:paraId="05E95654" w14:textId="258F4BA7" w:rsidR="003F6AE9" w:rsidRDefault="003F6AE9" w:rsidP="003F6AE9">
      <w:pPr>
        <w:pStyle w:val="ListParagraph"/>
        <w:numPr>
          <w:ilvl w:val="0"/>
          <w:numId w:val="7"/>
        </w:numPr>
        <w:rPr>
          <w:sz w:val="24"/>
        </w:rPr>
      </w:pPr>
      <w:r>
        <w:rPr>
          <w:sz w:val="24"/>
        </w:rPr>
        <w:t>Chemical Exposure Information Search: allows users to search for reported and predicted information available for a searched chemical</w:t>
      </w:r>
    </w:p>
    <w:p w14:paraId="2185903D" w14:textId="4227C133" w:rsidR="003F6AE9" w:rsidRDefault="003F6AE9" w:rsidP="003F6AE9">
      <w:pPr>
        <w:pStyle w:val="ListParagraph"/>
        <w:numPr>
          <w:ilvl w:val="0"/>
          <w:numId w:val="7"/>
        </w:numPr>
        <w:rPr>
          <w:sz w:val="24"/>
        </w:rPr>
      </w:pPr>
      <w:r>
        <w:rPr>
          <w:sz w:val="24"/>
        </w:rPr>
        <w:t xml:space="preserve">Chemical Exposure </w:t>
      </w:r>
      <w:proofErr w:type="gramStart"/>
      <w:r>
        <w:rPr>
          <w:sz w:val="24"/>
        </w:rPr>
        <w:t>Read-Across</w:t>
      </w:r>
      <w:proofErr w:type="gramEnd"/>
      <w:r>
        <w:rPr>
          <w:sz w:val="24"/>
        </w:rPr>
        <w:t>: allows users to search for chemical analogs for a specified chemical, once the analogs are identified, then relevant exposure information for those analogs are provided.</w:t>
      </w:r>
    </w:p>
    <w:p w14:paraId="6D1D0CC5" w14:textId="01562A5A" w:rsidR="00BB3C79" w:rsidRPr="003B5F1B" w:rsidRDefault="003F6AE9" w:rsidP="003B5F1B">
      <w:pPr>
        <w:rPr>
          <w:sz w:val="24"/>
        </w:rPr>
      </w:pPr>
      <w:proofErr w:type="gramStart"/>
      <w:r>
        <w:rPr>
          <w:sz w:val="24"/>
        </w:rPr>
        <w:t>Both of the Chemical</w:t>
      </w:r>
      <w:proofErr w:type="gramEnd"/>
      <w:r>
        <w:rPr>
          <w:sz w:val="24"/>
        </w:rPr>
        <w:t xml:space="preserve"> Exposure pages allow users to search for a chemical by either drawing a structure of interest or by providing a Distributed Structure-Searchable Toxicity (</w:t>
      </w:r>
      <w:proofErr w:type="spellStart"/>
      <w:r>
        <w:rPr>
          <w:sz w:val="24"/>
        </w:rPr>
        <w:t>DSSTox</w:t>
      </w:r>
      <w:proofErr w:type="spellEnd"/>
      <w:r>
        <w:rPr>
          <w:sz w:val="24"/>
        </w:rPr>
        <w:t>) Substance Identifier (DTXSID) or by providing a Chemical Abstract Services Registration Number (CAS-RN).</w:t>
      </w:r>
    </w:p>
    <w:p w14:paraId="4E4213C3" w14:textId="77777777" w:rsidR="00BB3C79" w:rsidRDefault="00BB3C79">
      <w:pPr>
        <w:rPr>
          <w:color w:val="31333F"/>
          <w:sz w:val="24"/>
        </w:rPr>
      </w:pPr>
      <w:r>
        <w:rPr>
          <w:color w:val="31333F"/>
          <w:sz w:val="24"/>
        </w:rPr>
        <w:br w:type="page"/>
      </w:r>
    </w:p>
    <w:p w14:paraId="7FAFB532" w14:textId="77777777" w:rsidR="006423AC" w:rsidRPr="003B5F1B" w:rsidRDefault="006423AC" w:rsidP="003B5F1B">
      <w:pPr>
        <w:rPr>
          <w:color w:val="31333F"/>
        </w:rPr>
      </w:pPr>
    </w:p>
    <w:p w14:paraId="54C5FC5C" w14:textId="7A4C5AC1" w:rsidR="00FA3F69" w:rsidRDefault="004E29C2" w:rsidP="00FE2317">
      <w:pPr>
        <w:pStyle w:val="Heading1"/>
      </w:pPr>
      <w:r w:rsidRPr="00523E0F">
        <w:t>Examples</w:t>
      </w:r>
    </w:p>
    <w:p w14:paraId="4F62565D" w14:textId="17B4EA92" w:rsidR="00510804" w:rsidRPr="00510804" w:rsidRDefault="00510804" w:rsidP="003B5F1B">
      <w:pPr>
        <w:pStyle w:val="Heading2"/>
      </w:pPr>
      <w:r>
        <w:t>Chemical Exposure Information Search</w:t>
      </w:r>
    </w:p>
    <w:p w14:paraId="20114119" w14:textId="5A8FEDBE" w:rsidR="00510804" w:rsidRDefault="00510804" w:rsidP="00510804">
      <w:pPr>
        <w:pStyle w:val="Heading3"/>
      </w:pPr>
      <w:r>
        <w:t>Chemical Structure Search</w:t>
      </w:r>
    </w:p>
    <w:p w14:paraId="6E2AB5FD" w14:textId="3583580D" w:rsidR="00510804" w:rsidRDefault="00510804" w:rsidP="003B5F1B">
      <w:pPr>
        <w:pStyle w:val="ListParagraph"/>
        <w:numPr>
          <w:ilvl w:val="0"/>
          <w:numId w:val="8"/>
        </w:numPr>
      </w:pPr>
      <w:r>
        <w:t xml:space="preserve">Launch the Exposure Data Viewer and navigate to the </w:t>
      </w:r>
      <w:r w:rsidR="00720956">
        <w:t xml:space="preserve">Chemical Exposure Information Search page. </w:t>
      </w:r>
    </w:p>
    <w:p w14:paraId="60B6D3FC" w14:textId="2CFDB7C7" w:rsidR="00960F90" w:rsidRDefault="00960F90" w:rsidP="003B5F1B">
      <w:pPr>
        <w:pStyle w:val="ListParagraph"/>
        <w:numPr>
          <w:ilvl w:val="0"/>
          <w:numId w:val="8"/>
        </w:numPr>
      </w:pPr>
      <w:r>
        <w:t>From the Chemical Search Method drop-down menu select “Structure”</w:t>
      </w:r>
    </w:p>
    <w:p w14:paraId="27C58AEB" w14:textId="0A8AB1E5" w:rsidR="00960F90" w:rsidRDefault="00DD68B7" w:rsidP="0054079A">
      <w:pPr>
        <w:pStyle w:val="ListParagraph"/>
        <w:numPr>
          <w:ilvl w:val="0"/>
          <w:numId w:val="8"/>
        </w:numPr>
      </w:pPr>
      <w:r>
        <w:rPr>
          <w:noProof/>
        </w:rPr>
        <mc:AlternateContent>
          <mc:Choice Requires="wps">
            <w:drawing>
              <wp:anchor distT="0" distB="0" distL="114300" distR="114300" simplePos="0" relativeHeight="251669504" behindDoc="0" locked="0" layoutInCell="1" allowOverlap="1" wp14:anchorId="05D767DA" wp14:editId="43D2CD87">
                <wp:simplePos x="0" y="0"/>
                <wp:positionH relativeFrom="column">
                  <wp:posOffset>747395</wp:posOffset>
                </wp:positionH>
                <wp:positionV relativeFrom="paragraph">
                  <wp:posOffset>4839335</wp:posOffset>
                </wp:positionV>
                <wp:extent cx="4434840" cy="635"/>
                <wp:effectExtent l="0" t="0" r="0" b="0"/>
                <wp:wrapTopAndBottom/>
                <wp:docPr id="591546940" name="Text Box 1"/>
                <wp:cNvGraphicFramePr/>
                <a:graphic xmlns:a="http://schemas.openxmlformats.org/drawingml/2006/main">
                  <a:graphicData uri="http://schemas.microsoft.com/office/word/2010/wordprocessingShape">
                    <wps:wsp>
                      <wps:cNvSpPr txBox="1"/>
                      <wps:spPr>
                        <a:xfrm>
                          <a:off x="0" y="0"/>
                          <a:ext cx="4434840" cy="635"/>
                        </a:xfrm>
                        <a:prstGeom prst="rect">
                          <a:avLst/>
                        </a:prstGeom>
                        <a:solidFill>
                          <a:prstClr val="white"/>
                        </a:solidFill>
                        <a:ln>
                          <a:noFill/>
                        </a:ln>
                      </wps:spPr>
                      <wps:txbx>
                        <w:txbxContent>
                          <w:p w14:paraId="6E73E7CB" w14:textId="5D18CD73" w:rsidR="00DD68B7" w:rsidRPr="009C56D0" w:rsidRDefault="00DD68B7" w:rsidP="003B5F1B">
                            <w:pPr>
                              <w:pStyle w:val="Caption"/>
                            </w:pPr>
                            <w:r>
                              <w:t xml:space="preserve">Figure </w:t>
                            </w:r>
                            <w:r>
                              <w:fldChar w:fldCharType="begin"/>
                            </w:r>
                            <w:r>
                              <w:instrText xml:space="preserve"> SEQ Figure \* ARABIC </w:instrText>
                            </w:r>
                            <w:r>
                              <w:fldChar w:fldCharType="separate"/>
                            </w:r>
                            <w:r w:rsidR="00FE2317">
                              <w:rPr>
                                <w:noProof/>
                              </w:rPr>
                              <w:t>1</w:t>
                            </w:r>
                            <w:r>
                              <w:fldChar w:fldCharType="end"/>
                            </w:r>
                            <w:r>
                              <w:t xml:space="preserve">: </w:t>
                            </w:r>
                            <w:proofErr w:type="spellStart"/>
                            <w:r>
                              <w:t>Ketcher</w:t>
                            </w:r>
                            <w:proofErr w:type="spellEnd"/>
                            <w:r>
                              <w:t xml:space="preserve"> modal interface for inputing chemical structure to be searched.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D767DA" id="_x0000_t202" coordsize="21600,21600" o:spt="202" path="m,l,21600r21600,l21600,xe">
                <v:stroke joinstyle="miter"/>
                <v:path gradientshapeok="t" o:connecttype="rect"/>
              </v:shapetype>
              <v:shape id="Text Box 1" o:spid="_x0000_s1026" type="#_x0000_t202" style="position:absolute;left:0;text-align:left;margin-left:58.85pt;margin-top:381.05pt;width:349.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KBGgIAAD8EAAAOAAAAZHJzL2Uyb0RvYy54bWysU8Fu2zAMvQ/YPwi6L07SrC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Z7GZ2N6OQpNjtzed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" stroked="f">
                <v:textbox style="mso-fit-shape-to-text:t" inset="0,0,0,0">
                  <w:txbxContent>
                    <w:p w14:paraId="6E73E7CB" w14:textId="5D18CD73" w:rsidR="00DD68B7" w:rsidRPr="009C56D0" w:rsidRDefault="00DD68B7" w:rsidP="003B5F1B">
                      <w:pPr>
                        <w:pStyle w:val="Caption"/>
                      </w:pPr>
                      <w:r>
                        <w:t xml:space="preserve">Figure </w:t>
                      </w:r>
                      <w:r>
                        <w:fldChar w:fldCharType="begin"/>
                      </w:r>
                      <w:r>
                        <w:instrText xml:space="preserve"> SEQ Figure \* ARABIC </w:instrText>
                      </w:r>
                      <w:r>
                        <w:fldChar w:fldCharType="separate"/>
                      </w:r>
                      <w:r w:rsidR="00FE2317">
                        <w:rPr>
                          <w:noProof/>
                        </w:rPr>
                        <w:t>1</w:t>
                      </w:r>
                      <w:r>
                        <w:fldChar w:fldCharType="end"/>
                      </w:r>
                      <w:r>
                        <w:t xml:space="preserve">: </w:t>
                      </w:r>
                      <w:proofErr w:type="spellStart"/>
                      <w:r>
                        <w:t>Ketcher</w:t>
                      </w:r>
                      <w:proofErr w:type="spellEnd"/>
                      <w:r>
                        <w:t xml:space="preserve"> modal interface for inputing chemical structure to be searched.</w:t>
                      </w:r>
                    </w:p>
                  </w:txbxContent>
                </v:textbox>
                <w10:wrap type="topAndBottom"/>
              </v:shape>
            </w:pict>
          </mc:Fallback>
        </mc:AlternateContent>
      </w:r>
      <w:r w:rsidR="004118C0" w:rsidRPr="004118C0">
        <w:rPr>
          <w:noProof/>
        </w:rPr>
        <w:drawing>
          <wp:anchor distT="0" distB="0" distL="114300" distR="114300" simplePos="0" relativeHeight="251663360" behindDoc="0" locked="0" layoutInCell="1" allowOverlap="1" wp14:anchorId="17439BF5" wp14:editId="0D0A78C8">
            <wp:simplePos x="0" y="0"/>
            <wp:positionH relativeFrom="margin">
              <wp:posOffset>747395</wp:posOffset>
            </wp:positionH>
            <wp:positionV relativeFrom="paragraph">
              <wp:posOffset>426539</wp:posOffset>
            </wp:positionV>
            <wp:extent cx="4434840" cy="4356100"/>
            <wp:effectExtent l="0" t="0" r="3810" b="6350"/>
            <wp:wrapTopAndBottom/>
            <wp:docPr id="4053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352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34840" cy="4356100"/>
                    </a:xfrm>
                    <a:prstGeom prst="rect">
                      <a:avLst/>
                    </a:prstGeom>
                  </pic:spPr>
                </pic:pic>
              </a:graphicData>
            </a:graphic>
            <wp14:sizeRelH relativeFrom="margin">
              <wp14:pctWidth>0</wp14:pctWidth>
            </wp14:sizeRelH>
            <wp14:sizeRelV relativeFrom="margin">
              <wp14:pctHeight>0</wp14:pctHeight>
            </wp14:sizeRelV>
          </wp:anchor>
        </w:drawing>
      </w:r>
      <w:r w:rsidR="00960F90">
        <w:t xml:space="preserve">Using the </w:t>
      </w:r>
      <w:proofErr w:type="spellStart"/>
      <w:r w:rsidR="00960F90">
        <w:t>Ketcher</w:t>
      </w:r>
      <w:proofErr w:type="spellEnd"/>
      <w:r w:rsidR="00960F90">
        <w:t xml:space="preserve"> </w:t>
      </w:r>
      <w:r w:rsidR="004118C0">
        <w:t xml:space="preserve">modal </w:t>
      </w:r>
      <w:r w:rsidR="00960F90">
        <w:t>interface, draw the chemical structure of interest and click “Apply”</w:t>
      </w:r>
    </w:p>
    <w:p w14:paraId="2BAAF2DE" w14:textId="3383681B" w:rsidR="004118C0" w:rsidRDefault="004118C0" w:rsidP="003B5F1B">
      <w:pPr>
        <w:pStyle w:val="ListParagraph"/>
      </w:pPr>
    </w:p>
    <w:p w14:paraId="4E58B767" w14:textId="7935ACA8" w:rsidR="0054079A" w:rsidRDefault="0054079A" w:rsidP="0054079A">
      <w:pPr>
        <w:pStyle w:val="ListParagraph"/>
        <w:numPr>
          <w:ilvl w:val="0"/>
          <w:numId w:val="8"/>
        </w:numPr>
      </w:pPr>
      <w:r>
        <w:t xml:space="preserve">The Exposure Data Viewer will take a few seconds to query, retrieve, and then display the information relevant to the chemical, but once all data are displayed the </w:t>
      </w:r>
      <w:proofErr w:type="spellStart"/>
      <w:r>
        <w:t>Ketcher</w:t>
      </w:r>
      <w:proofErr w:type="spellEnd"/>
      <w:r>
        <w:t xml:space="preserve"> interface will close automatically, and the user can examine the displayed information.</w:t>
      </w:r>
    </w:p>
    <w:p w14:paraId="2F2805F2" w14:textId="77777777" w:rsidR="004118C0" w:rsidRDefault="004118C0" w:rsidP="003B5F1B">
      <w:pPr>
        <w:pStyle w:val="ListParagraph"/>
      </w:pPr>
    </w:p>
    <w:p w14:paraId="114AC8E1" w14:textId="1CC2C4AD" w:rsidR="00BB3C79" w:rsidRDefault="00DD68B7" w:rsidP="003B5F1B">
      <w:r>
        <w:rPr>
          <w:noProof/>
        </w:rPr>
        <mc:AlternateContent>
          <mc:Choice Requires="wps">
            <w:drawing>
              <wp:anchor distT="0" distB="0" distL="114300" distR="114300" simplePos="0" relativeHeight="251671552" behindDoc="0" locked="0" layoutInCell="1" allowOverlap="1" wp14:anchorId="266479BF" wp14:editId="6CBEB562">
                <wp:simplePos x="0" y="0"/>
                <wp:positionH relativeFrom="column">
                  <wp:posOffset>1151890</wp:posOffset>
                </wp:positionH>
                <wp:positionV relativeFrom="paragraph">
                  <wp:posOffset>6123940</wp:posOffset>
                </wp:positionV>
                <wp:extent cx="3622675" cy="635"/>
                <wp:effectExtent l="0" t="0" r="0" b="0"/>
                <wp:wrapTopAndBottom/>
                <wp:docPr id="320870455" name="Text Box 1"/>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63A798AC" w14:textId="23BE1B95" w:rsidR="00DD68B7" w:rsidRPr="00745804" w:rsidRDefault="00DD68B7" w:rsidP="003B5F1B">
                            <w:pPr>
                              <w:pStyle w:val="Caption"/>
                            </w:pPr>
                            <w:r>
                              <w:t xml:space="preserve">Figure </w:t>
                            </w:r>
                            <w:r>
                              <w:fldChar w:fldCharType="begin"/>
                            </w:r>
                            <w:r>
                              <w:instrText xml:space="preserve"> SEQ Figure \* ARABIC </w:instrText>
                            </w:r>
                            <w:r>
                              <w:fldChar w:fldCharType="separate"/>
                            </w:r>
                            <w:r w:rsidR="00FE2317">
                              <w:rPr>
                                <w:noProof/>
                              </w:rPr>
                              <w:t>2</w:t>
                            </w:r>
                            <w:r>
                              <w:fldChar w:fldCharType="end"/>
                            </w:r>
                            <w:r>
                              <w:t xml:space="preserve">: A snapshot of information returned by the </w:t>
                            </w:r>
                            <w:r>
                              <w:rPr>
                                <w:noProof/>
                              </w:rPr>
                              <w:t>Exposure Data Viewer.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79BF" id="_x0000_s1027" type="#_x0000_t202" style="position:absolute;margin-left:90.7pt;margin-top:482.2pt;width:285.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Z2Gg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" stroked="f">
                <v:textbox style="mso-fit-shape-to-text:t" inset="0,0,0,0">
                  <w:txbxContent>
                    <w:p w14:paraId="63A798AC" w14:textId="23BE1B95" w:rsidR="00DD68B7" w:rsidRPr="00745804" w:rsidRDefault="00DD68B7" w:rsidP="003B5F1B">
                      <w:pPr>
                        <w:pStyle w:val="Caption"/>
                      </w:pPr>
                      <w:r>
                        <w:t xml:space="preserve">Figure </w:t>
                      </w:r>
                      <w:r>
                        <w:fldChar w:fldCharType="begin"/>
                      </w:r>
                      <w:r>
                        <w:instrText xml:space="preserve"> SEQ Figure \* ARABIC </w:instrText>
                      </w:r>
                      <w:r>
                        <w:fldChar w:fldCharType="separate"/>
                      </w:r>
                      <w:r w:rsidR="00FE2317">
                        <w:rPr>
                          <w:noProof/>
                        </w:rPr>
                        <w:t>2</w:t>
                      </w:r>
                      <w:r>
                        <w:fldChar w:fldCharType="end"/>
                      </w:r>
                      <w:r>
                        <w:t xml:space="preserve">: A snapshot of information returned by the </w:t>
                      </w:r>
                      <w:r>
                        <w:rPr>
                          <w:noProof/>
                        </w:rPr>
                        <w:t>Exposure Data Viewer.</w:t>
                      </w:r>
                    </w:p>
                  </w:txbxContent>
                </v:textbox>
                <w10:wrap type="topAndBottom"/>
              </v:shape>
            </w:pict>
          </mc:Fallback>
        </mc:AlternateContent>
      </w:r>
      <w:r w:rsidR="00CD2093" w:rsidRPr="004118C0">
        <w:rPr>
          <w:noProof/>
        </w:rPr>
        <w:drawing>
          <wp:anchor distT="0" distB="0" distL="114300" distR="114300" simplePos="0" relativeHeight="251665408" behindDoc="0" locked="0" layoutInCell="1" allowOverlap="1" wp14:anchorId="7926FD7B" wp14:editId="5BD6E0DA">
            <wp:simplePos x="0" y="0"/>
            <wp:positionH relativeFrom="margin">
              <wp:posOffset>1152071</wp:posOffset>
            </wp:positionH>
            <wp:positionV relativeFrom="paragraph">
              <wp:posOffset>0</wp:posOffset>
            </wp:positionV>
            <wp:extent cx="3622675" cy="6066790"/>
            <wp:effectExtent l="0" t="0" r="0" b="0"/>
            <wp:wrapTopAndBottom/>
            <wp:docPr id="139430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06888" name=""/>
                    <pic:cNvPicPr/>
                  </pic:nvPicPr>
                  <pic:blipFill>
                    <a:blip r:embed="rId7"/>
                    <a:stretch>
                      <a:fillRect/>
                    </a:stretch>
                  </pic:blipFill>
                  <pic:spPr>
                    <a:xfrm>
                      <a:off x="0" y="0"/>
                      <a:ext cx="3622675" cy="6066790"/>
                    </a:xfrm>
                    <a:prstGeom prst="rect">
                      <a:avLst/>
                    </a:prstGeom>
                  </pic:spPr>
                </pic:pic>
              </a:graphicData>
            </a:graphic>
            <wp14:sizeRelH relativeFrom="margin">
              <wp14:pctWidth>0</wp14:pctWidth>
            </wp14:sizeRelH>
            <wp14:sizeRelV relativeFrom="margin">
              <wp14:pctHeight>0</wp14:pctHeight>
            </wp14:sizeRelV>
          </wp:anchor>
        </w:drawing>
      </w:r>
    </w:p>
    <w:p w14:paraId="6CF86FE7" w14:textId="73B56759" w:rsidR="00510804" w:rsidRDefault="00510804" w:rsidP="00510804">
      <w:pPr>
        <w:pStyle w:val="Heading3"/>
      </w:pPr>
      <w:r>
        <w:t>Chemical Identifier Search</w:t>
      </w:r>
    </w:p>
    <w:p w14:paraId="33DE9BDB" w14:textId="6688E6BC" w:rsidR="0054079A" w:rsidRDefault="0054079A" w:rsidP="003B5F1B">
      <w:pPr>
        <w:pStyle w:val="ListParagraph"/>
        <w:numPr>
          <w:ilvl w:val="0"/>
          <w:numId w:val="9"/>
        </w:numPr>
      </w:pPr>
      <w:r>
        <w:t xml:space="preserve">Launch the Exposure Data Viewer and navigate to the Chemical Exposure Information Search page. </w:t>
      </w:r>
    </w:p>
    <w:p w14:paraId="7E0DE3EA" w14:textId="6A8B135F" w:rsidR="0054079A" w:rsidRDefault="0054079A" w:rsidP="003B5F1B">
      <w:pPr>
        <w:pStyle w:val="ListParagraph"/>
        <w:numPr>
          <w:ilvl w:val="0"/>
          <w:numId w:val="9"/>
        </w:numPr>
      </w:pPr>
      <w:r>
        <w:t>From the Chemical Search Method drop-down menu select “DTXSID or CAS-RN”</w:t>
      </w:r>
    </w:p>
    <w:p w14:paraId="75ED9385" w14:textId="4CFC76A2" w:rsidR="0054079A" w:rsidRDefault="0054079A" w:rsidP="0096089F">
      <w:pPr>
        <w:pStyle w:val="ListParagraph"/>
        <w:numPr>
          <w:ilvl w:val="0"/>
          <w:numId w:val="9"/>
        </w:numPr>
      </w:pPr>
      <w:r>
        <w:t xml:space="preserve">Using the </w:t>
      </w:r>
      <w:r w:rsidR="00CD2093">
        <w:t xml:space="preserve">chemical identifier </w:t>
      </w:r>
      <w:r w:rsidR="004118C0">
        <w:t>modal</w:t>
      </w:r>
      <w:r>
        <w:t>, draw the chemical structure of interest and click “Apply”</w:t>
      </w:r>
    </w:p>
    <w:p w14:paraId="13092D60" w14:textId="2FDC97CC" w:rsidR="00CD2093" w:rsidRDefault="00CD2093" w:rsidP="003B5F1B">
      <w:pPr>
        <w:pStyle w:val="ListParagraph"/>
      </w:pPr>
    </w:p>
    <w:p w14:paraId="50B87A2E" w14:textId="1EDB6CC1" w:rsidR="0054079A" w:rsidRDefault="00FE2317" w:rsidP="0096089F">
      <w:pPr>
        <w:pStyle w:val="ListParagraph"/>
        <w:numPr>
          <w:ilvl w:val="0"/>
          <w:numId w:val="9"/>
        </w:numPr>
      </w:pPr>
      <w:r>
        <w:rPr>
          <w:noProof/>
        </w:rPr>
        <mc:AlternateContent>
          <mc:Choice Requires="wps">
            <w:drawing>
              <wp:anchor distT="0" distB="0" distL="114300" distR="114300" simplePos="0" relativeHeight="251681792" behindDoc="0" locked="0" layoutInCell="1" allowOverlap="1" wp14:anchorId="0EFBED46" wp14:editId="27165506">
                <wp:simplePos x="0" y="0"/>
                <wp:positionH relativeFrom="margin">
                  <wp:align>center</wp:align>
                </wp:positionH>
                <wp:positionV relativeFrom="paragraph">
                  <wp:posOffset>1208405</wp:posOffset>
                </wp:positionV>
                <wp:extent cx="4206240" cy="635"/>
                <wp:effectExtent l="0" t="0" r="3810" b="0"/>
                <wp:wrapTopAndBottom/>
                <wp:docPr id="1773560600" name="Text Box 1"/>
                <wp:cNvGraphicFramePr/>
                <a:graphic xmlns:a="http://schemas.openxmlformats.org/drawingml/2006/main">
                  <a:graphicData uri="http://schemas.microsoft.com/office/word/2010/wordprocessingShape">
                    <wps:wsp>
                      <wps:cNvSpPr txBox="1"/>
                      <wps:spPr>
                        <a:xfrm>
                          <a:off x="0" y="0"/>
                          <a:ext cx="4206240" cy="635"/>
                        </a:xfrm>
                        <a:prstGeom prst="rect">
                          <a:avLst/>
                        </a:prstGeom>
                        <a:solidFill>
                          <a:prstClr val="white"/>
                        </a:solidFill>
                        <a:ln>
                          <a:noFill/>
                        </a:ln>
                      </wps:spPr>
                      <wps:txbx>
                        <w:txbxContent>
                          <w:p w14:paraId="1C02120B" w14:textId="2FB999C1" w:rsidR="00FE2317" w:rsidRPr="002E6DB2" w:rsidRDefault="00FE2317" w:rsidP="003B5F1B">
                            <w:pPr>
                              <w:pStyle w:val="Caption"/>
                            </w:pPr>
                            <w:r>
                              <w:t xml:space="preserve">Figure </w:t>
                            </w:r>
                            <w:r>
                              <w:fldChar w:fldCharType="begin"/>
                            </w:r>
                            <w:r>
                              <w:instrText xml:space="preserve"> SEQ Figure \* ARABIC </w:instrText>
                            </w:r>
                            <w:r>
                              <w:fldChar w:fldCharType="separate"/>
                            </w:r>
                            <w:r>
                              <w:rPr>
                                <w:noProof/>
                              </w:rPr>
                              <w:t>3</w:t>
                            </w:r>
                            <w:r>
                              <w:fldChar w:fldCharType="end"/>
                            </w:r>
                            <w:r>
                              <w:t>: Chemical identifier modal used to input DTXSID or CAS-RN for chemical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FBED46" id="_x0000_s1028" type="#_x0000_t202" style="position:absolute;left:0;text-align:left;margin-left:0;margin-top:95.15pt;width:331.2pt;height:.05pt;z-index:2516817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" stroked="f">
                <v:textbox style="mso-fit-shape-to-text:t" inset="0,0,0,0">
                  <w:txbxContent>
                    <w:p w14:paraId="1C02120B" w14:textId="2FB999C1" w:rsidR="00FE2317" w:rsidRPr="002E6DB2" w:rsidRDefault="00FE2317" w:rsidP="003B5F1B">
                      <w:pPr>
                        <w:pStyle w:val="Caption"/>
                      </w:pPr>
                      <w:r>
                        <w:t xml:space="preserve">Figure </w:t>
                      </w:r>
                      <w:r>
                        <w:fldChar w:fldCharType="begin"/>
                      </w:r>
                      <w:r>
                        <w:instrText xml:space="preserve"> SEQ Figure \* ARABIC </w:instrText>
                      </w:r>
                      <w:r>
                        <w:fldChar w:fldCharType="separate"/>
                      </w:r>
                      <w:r>
                        <w:rPr>
                          <w:noProof/>
                        </w:rPr>
                        <w:t>3</w:t>
                      </w:r>
                      <w:r>
                        <w:fldChar w:fldCharType="end"/>
                      </w:r>
                      <w:r>
                        <w:t>: Chemical identifier modal used to input DTXSID or CAS-RN for chemical search.</w:t>
                      </w:r>
                    </w:p>
                  </w:txbxContent>
                </v:textbox>
                <w10:wrap type="topAndBottom" anchorx="margin"/>
              </v:shape>
            </w:pict>
          </mc:Fallback>
        </mc:AlternateContent>
      </w:r>
      <w:r w:rsidR="00CD2093" w:rsidRPr="00CD2093">
        <w:rPr>
          <w:noProof/>
        </w:rPr>
        <w:drawing>
          <wp:anchor distT="0" distB="0" distL="114300" distR="114300" simplePos="0" relativeHeight="251667456" behindDoc="0" locked="0" layoutInCell="1" allowOverlap="1" wp14:anchorId="3D72C803" wp14:editId="2150FF7A">
            <wp:simplePos x="0" y="0"/>
            <wp:positionH relativeFrom="margin">
              <wp:align>center</wp:align>
            </wp:positionH>
            <wp:positionV relativeFrom="paragraph">
              <wp:posOffset>0</wp:posOffset>
            </wp:positionV>
            <wp:extent cx="4206240" cy="1151255"/>
            <wp:effectExtent l="0" t="0" r="3810" b="0"/>
            <wp:wrapTopAndBottom/>
            <wp:docPr id="113996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6962" name=""/>
                    <pic:cNvPicPr/>
                  </pic:nvPicPr>
                  <pic:blipFill>
                    <a:blip r:embed="rId8"/>
                    <a:stretch>
                      <a:fillRect/>
                    </a:stretch>
                  </pic:blipFill>
                  <pic:spPr>
                    <a:xfrm>
                      <a:off x="0" y="0"/>
                      <a:ext cx="4206240" cy="1151255"/>
                    </a:xfrm>
                    <a:prstGeom prst="rect">
                      <a:avLst/>
                    </a:prstGeom>
                  </pic:spPr>
                </pic:pic>
              </a:graphicData>
            </a:graphic>
            <wp14:sizeRelH relativeFrom="margin">
              <wp14:pctWidth>0</wp14:pctWidth>
            </wp14:sizeRelH>
            <wp14:sizeRelV relativeFrom="margin">
              <wp14:pctHeight>0</wp14:pctHeight>
            </wp14:sizeRelV>
          </wp:anchor>
        </w:drawing>
      </w:r>
      <w:r w:rsidR="0054079A">
        <w:t>The Exposure Data Viewer will take a few seconds to query, retrieve, and then display the information relevant to the chemical, but once all data are displayed the</w:t>
      </w:r>
      <w:r w:rsidR="00D87B75">
        <w:t xml:space="preserve"> textbox</w:t>
      </w:r>
      <w:r w:rsidR="0054079A">
        <w:t xml:space="preserve"> interface will close automatically, and the user can examine the displayed information.</w:t>
      </w:r>
    </w:p>
    <w:p w14:paraId="226026F6" w14:textId="77777777" w:rsidR="00CD2093" w:rsidRPr="0054079A" w:rsidRDefault="00CD2093" w:rsidP="00CD2093"/>
    <w:p w14:paraId="7D040058" w14:textId="4E4BB41D" w:rsidR="00510804" w:rsidRDefault="00510804" w:rsidP="00DD68B7">
      <w:pPr>
        <w:pStyle w:val="Heading2"/>
      </w:pPr>
      <w:r>
        <w:t>Chemical Exposure Read-Across</w:t>
      </w:r>
    </w:p>
    <w:p w14:paraId="0CBAC475" w14:textId="7D16B526" w:rsidR="00FE2317" w:rsidRDefault="003B5F1B">
      <w:pPr>
        <w:rPr>
          <w:b/>
        </w:rPr>
      </w:pPr>
      <w:r>
        <w:rPr>
          <w:noProof/>
        </w:rPr>
        <mc:AlternateContent>
          <mc:Choice Requires="wps">
            <w:drawing>
              <wp:anchor distT="0" distB="0" distL="114300" distR="114300" simplePos="0" relativeHeight="251677696" behindDoc="0" locked="0" layoutInCell="1" allowOverlap="1" wp14:anchorId="1F4052B4" wp14:editId="28D8D134">
                <wp:simplePos x="0" y="0"/>
                <wp:positionH relativeFrom="margin">
                  <wp:posOffset>1341120</wp:posOffset>
                </wp:positionH>
                <wp:positionV relativeFrom="paragraph">
                  <wp:posOffset>4296410</wp:posOffset>
                </wp:positionV>
                <wp:extent cx="3261360" cy="635"/>
                <wp:effectExtent l="0" t="0" r="0" b="635"/>
                <wp:wrapTopAndBottom/>
                <wp:docPr id="683174319" name="Text Box 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7A0D3E68" w14:textId="1A0A96FA" w:rsidR="00FE2317" w:rsidRPr="00D76B11" w:rsidRDefault="00FE2317" w:rsidP="003B5F1B">
                            <w:pPr>
                              <w:pStyle w:val="Caption"/>
                              <w:rPr>
                                <w:b/>
                              </w:rPr>
                            </w:pPr>
                            <w:r>
                              <w:t xml:space="preserve">Figure </w:t>
                            </w:r>
                            <w:r>
                              <w:fldChar w:fldCharType="begin"/>
                            </w:r>
                            <w:r>
                              <w:instrText xml:space="preserve"> SEQ Figure \* ARABIC </w:instrText>
                            </w:r>
                            <w:r>
                              <w:fldChar w:fldCharType="separate"/>
                            </w:r>
                            <w:r>
                              <w:rPr>
                                <w:noProof/>
                              </w:rPr>
                              <w:t>4</w:t>
                            </w:r>
                            <w:r>
                              <w:fldChar w:fldCharType="end"/>
                            </w:r>
                            <w:r>
                              <w:t>: Analog information for searched chemical.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052B4" id="_x0000_s1029" type="#_x0000_t202" style="position:absolute;margin-left:105.6pt;margin-top:338.3pt;width:256.8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" stroked="f">
                <v:textbox style="mso-fit-shape-to-text:t" inset="0,0,0,0">
                  <w:txbxContent>
                    <w:p w14:paraId="7A0D3E68" w14:textId="1A0A96FA" w:rsidR="00FE2317" w:rsidRPr="00D76B11" w:rsidRDefault="00FE2317" w:rsidP="003B5F1B">
                      <w:pPr>
                        <w:pStyle w:val="Caption"/>
                        <w:rPr>
                          <w:b/>
                        </w:rPr>
                      </w:pPr>
                      <w:r>
                        <w:t xml:space="preserve">Figure </w:t>
                      </w:r>
                      <w:r>
                        <w:fldChar w:fldCharType="begin"/>
                      </w:r>
                      <w:r>
                        <w:instrText xml:space="preserve"> SEQ Figure \* ARABIC </w:instrText>
                      </w:r>
                      <w:r>
                        <w:fldChar w:fldCharType="separate"/>
                      </w:r>
                      <w:r>
                        <w:rPr>
                          <w:noProof/>
                        </w:rPr>
                        <w:t>4</w:t>
                      </w:r>
                      <w:r>
                        <w:fldChar w:fldCharType="end"/>
                      </w:r>
                      <w:r>
                        <w:t>: Analog information for searched chemical.</w:t>
                      </w:r>
                    </w:p>
                  </w:txbxContent>
                </v:textbox>
                <w10:wrap type="topAndBottom" anchorx="margin"/>
              </v:shape>
            </w:pict>
          </mc:Fallback>
        </mc:AlternateContent>
      </w:r>
      <w:r w:rsidRPr="00DD68B7">
        <w:rPr>
          <w:b/>
          <w:noProof/>
        </w:rPr>
        <w:drawing>
          <wp:anchor distT="0" distB="0" distL="114300" distR="114300" simplePos="0" relativeHeight="251673600" behindDoc="0" locked="0" layoutInCell="1" allowOverlap="1" wp14:anchorId="370921D2" wp14:editId="6B307E65">
            <wp:simplePos x="0" y="0"/>
            <wp:positionH relativeFrom="margin">
              <wp:posOffset>1341120</wp:posOffset>
            </wp:positionH>
            <wp:positionV relativeFrom="paragraph">
              <wp:posOffset>1399540</wp:posOffset>
            </wp:positionV>
            <wp:extent cx="3261360" cy="2878455"/>
            <wp:effectExtent l="0" t="0" r="0" b="0"/>
            <wp:wrapTopAndBottom/>
            <wp:docPr id="110400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06274" name=""/>
                    <pic:cNvPicPr/>
                  </pic:nvPicPr>
                  <pic:blipFill>
                    <a:blip r:embed="rId9"/>
                    <a:stretch>
                      <a:fillRect/>
                    </a:stretch>
                  </pic:blipFill>
                  <pic:spPr>
                    <a:xfrm>
                      <a:off x="0" y="0"/>
                      <a:ext cx="3261360" cy="2878455"/>
                    </a:xfrm>
                    <a:prstGeom prst="rect">
                      <a:avLst/>
                    </a:prstGeom>
                  </pic:spPr>
                </pic:pic>
              </a:graphicData>
            </a:graphic>
            <wp14:sizeRelH relativeFrom="margin">
              <wp14:pctWidth>0</wp14:pctWidth>
            </wp14:sizeRelH>
            <wp14:sizeRelV relativeFrom="margin">
              <wp14:pctHeight>0</wp14:pctHeight>
            </wp14:sizeRelV>
          </wp:anchor>
        </w:drawing>
      </w:r>
      <w:r w:rsidR="00DD68B7">
        <w:t xml:space="preserve">The search functionality for the Chemical Exposure Read-Across page operates </w:t>
      </w:r>
      <w:proofErr w:type="spellStart"/>
      <w:r w:rsidR="00DD68B7">
        <w:t>in</w:t>
      </w:r>
      <w:del w:id="55" w:author="Van Amberg, Samuel" w:date="2025-03-13T17:46:00Z">
        <w:r w:rsidR="00DD68B7" w:rsidDel="003B5F1B">
          <w:delText xml:space="preserve"> </w:delText>
        </w:r>
      </w:del>
      <w:r w:rsidR="00DD68B7">
        <w:t>the</w:t>
      </w:r>
      <w:proofErr w:type="spellEnd"/>
      <w:r w:rsidR="00DD68B7">
        <w:t xml:space="preserve"> exact same way as the Chemical Exposure Information Search Page. Once the chemical has been submitted information about structural analogs will be displayed as well as exposure-relevant information for those </w:t>
      </w:r>
      <w:r w:rsidR="00FE2317">
        <w:t>analogs.</w:t>
      </w:r>
      <w:ins w:id="56" w:author="Van Amberg, Samuel" w:date="2025-03-13T17:27:00Z">
        <w:r w:rsidR="00890D83">
          <w:t xml:space="preserve"> Depending on </w:t>
        </w:r>
      </w:ins>
      <w:ins w:id="57" w:author="Van Amberg, Samuel" w:date="2025-03-13T17:28:00Z">
        <w:r w:rsidR="00890D83">
          <w:t xml:space="preserve">the </w:t>
        </w:r>
      </w:ins>
      <w:ins w:id="58" w:author="Van Amberg, Samuel" w:date="2025-03-13T17:29:00Z">
        <w:r w:rsidR="00890D83">
          <w:t xml:space="preserve">technical specifications of </w:t>
        </w:r>
      </w:ins>
      <w:ins w:id="59" w:author="Van Amberg, Samuel" w:date="2025-03-13T17:31:00Z">
        <w:r w:rsidR="00890D83">
          <w:t xml:space="preserve">the </w:t>
        </w:r>
      </w:ins>
      <w:ins w:id="60" w:author="Van Amberg, Samuel" w:date="2025-03-13T17:37:00Z">
        <w:r w:rsidR="00DF2D3D">
          <w:t>user</w:t>
        </w:r>
      </w:ins>
      <w:ins w:id="61" w:author="Van Amberg, Samuel" w:date="2025-03-13T17:38:00Z">
        <w:r w:rsidR="00DF2D3D">
          <w:t>’</w:t>
        </w:r>
      </w:ins>
      <w:ins w:id="62" w:author="Van Amberg, Samuel" w:date="2025-03-13T17:37:00Z">
        <w:r w:rsidR="00DF2D3D">
          <w:t xml:space="preserve">s computer, </w:t>
        </w:r>
      </w:ins>
      <w:ins w:id="63" w:author="Van Amberg, Samuel" w:date="2025-03-13T17:39:00Z">
        <w:r w:rsidR="00DF2D3D">
          <w:t xml:space="preserve">calculation of structural analogs may cause the user’s computer to briefly </w:t>
        </w:r>
      </w:ins>
      <w:ins w:id="64" w:author="Van Amberg, Samuel" w:date="2025-03-13T17:40:00Z">
        <w:r w:rsidR="00DF2D3D">
          <w:t>freeze</w:t>
        </w:r>
      </w:ins>
      <w:ins w:id="65" w:author="Van Amberg, Samuel" w:date="2025-03-13T17:41:00Z">
        <w:r>
          <w:t>.</w:t>
        </w:r>
      </w:ins>
    </w:p>
    <w:p w14:paraId="6974119B" w14:textId="00397DF0" w:rsidR="00FE2317" w:rsidRDefault="00FE2317">
      <w:pPr>
        <w:rPr>
          <w:b/>
        </w:rPr>
      </w:pPr>
      <w:r>
        <w:rPr>
          <w:noProof/>
        </w:rPr>
        <mc:AlternateContent>
          <mc:Choice Requires="wps">
            <w:drawing>
              <wp:anchor distT="0" distB="0" distL="114300" distR="114300" simplePos="0" relativeHeight="251679744" behindDoc="0" locked="0" layoutInCell="1" allowOverlap="1" wp14:anchorId="78BFAFC7" wp14:editId="31370EE4">
                <wp:simplePos x="0" y="0"/>
                <wp:positionH relativeFrom="margin">
                  <wp:align>center</wp:align>
                </wp:positionH>
                <wp:positionV relativeFrom="paragraph">
                  <wp:posOffset>7403284</wp:posOffset>
                </wp:positionV>
                <wp:extent cx="3400425" cy="635"/>
                <wp:effectExtent l="0" t="0" r="9525" b="0"/>
                <wp:wrapTopAndBottom/>
                <wp:docPr id="1619858918" name="Text Box 1"/>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14:paraId="5BB7F5E5" w14:textId="152A61E1" w:rsidR="00FE2317" w:rsidRPr="00DC364E" w:rsidRDefault="00FE2317" w:rsidP="003B5F1B">
                            <w:pPr>
                              <w:pStyle w:val="Caption"/>
                              <w:rPr>
                                <w:b/>
                              </w:rPr>
                            </w:pPr>
                            <w:r>
                              <w:t xml:space="preserve">Figure </w:t>
                            </w:r>
                            <w:r>
                              <w:fldChar w:fldCharType="begin"/>
                            </w:r>
                            <w:r>
                              <w:instrText xml:space="preserve"> SEQ Figure \* ARABIC </w:instrText>
                            </w:r>
                            <w:r>
                              <w:fldChar w:fldCharType="separate"/>
                            </w:r>
                            <w:r>
                              <w:rPr>
                                <w:noProof/>
                              </w:rPr>
                              <w:t>5</w:t>
                            </w:r>
                            <w:r>
                              <w:fldChar w:fldCharType="end"/>
                            </w:r>
                            <w:r>
                              <w:t>: Exposure-relevant information displayed for analog chemicals.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FAFC7" id="_x0000_s1030" type="#_x0000_t202" style="position:absolute;margin-left:0;margin-top:582.95pt;width:267.75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" stroked="f">
                <v:textbox style="mso-fit-shape-to-text:t" inset="0,0,0,0">
                  <w:txbxContent>
                    <w:p w14:paraId="5BB7F5E5" w14:textId="152A61E1" w:rsidR="00FE2317" w:rsidRPr="00DC364E" w:rsidRDefault="00FE2317" w:rsidP="003B5F1B">
                      <w:pPr>
                        <w:pStyle w:val="Caption"/>
                        <w:rPr>
                          <w:b/>
                        </w:rPr>
                      </w:pPr>
                      <w:r>
                        <w:t xml:space="preserve">Figure </w:t>
                      </w:r>
                      <w:r>
                        <w:fldChar w:fldCharType="begin"/>
                      </w:r>
                      <w:r>
                        <w:instrText xml:space="preserve"> SEQ Figure \* ARABIC </w:instrText>
                      </w:r>
                      <w:r>
                        <w:fldChar w:fldCharType="separate"/>
                      </w:r>
                      <w:r>
                        <w:rPr>
                          <w:noProof/>
                        </w:rPr>
                        <w:t>5</w:t>
                      </w:r>
                      <w:r>
                        <w:fldChar w:fldCharType="end"/>
                      </w:r>
                      <w:r>
                        <w:t>: Exposure-relevant information displayed for analog chemicals.</w:t>
                      </w:r>
                    </w:p>
                  </w:txbxContent>
                </v:textbox>
                <w10:wrap type="topAndBottom" anchorx="margin"/>
              </v:shape>
            </w:pict>
          </mc:Fallback>
        </mc:AlternateContent>
      </w:r>
      <w:r w:rsidRPr="00DD68B7">
        <w:rPr>
          <w:b/>
          <w:noProof/>
        </w:rPr>
        <w:drawing>
          <wp:anchor distT="0" distB="0" distL="114300" distR="114300" simplePos="0" relativeHeight="251675648" behindDoc="0" locked="0" layoutInCell="1" allowOverlap="1" wp14:anchorId="58923893" wp14:editId="7CFB51C2">
            <wp:simplePos x="0" y="0"/>
            <wp:positionH relativeFrom="margin">
              <wp:align>center</wp:align>
            </wp:positionH>
            <wp:positionV relativeFrom="paragraph">
              <wp:posOffset>652326</wp:posOffset>
            </wp:positionV>
            <wp:extent cx="3400425" cy="6407150"/>
            <wp:effectExtent l="0" t="0" r="9525" b="0"/>
            <wp:wrapTopAndBottom/>
            <wp:docPr id="784810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10389" name=""/>
                    <pic:cNvPicPr/>
                  </pic:nvPicPr>
                  <pic:blipFill>
                    <a:blip r:embed="rId10"/>
                    <a:stretch>
                      <a:fillRect/>
                    </a:stretch>
                  </pic:blipFill>
                  <pic:spPr>
                    <a:xfrm>
                      <a:off x="0" y="0"/>
                      <a:ext cx="3400425" cy="6407150"/>
                    </a:xfrm>
                    <a:prstGeom prst="rect">
                      <a:avLst/>
                    </a:prstGeom>
                  </pic:spPr>
                </pic:pic>
              </a:graphicData>
            </a:graphic>
            <wp14:sizeRelH relativeFrom="margin">
              <wp14:pctWidth>0</wp14:pctWidth>
            </wp14:sizeRelH>
            <wp14:sizeRelV relativeFrom="margin">
              <wp14:pctHeight>0</wp14:pctHeight>
            </wp14:sizeRelV>
          </wp:anchor>
        </w:drawing>
      </w:r>
      <w:r>
        <w:rPr>
          <w:b/>
        </w:rPr>
        <w:br w:type="page"/>
      </w:r>
    </w:p>
    <w:p w14:paraId="264415FC" w14:textId="66EA072B" w:rsidR="009C5944" w:rsidRDefault="00FE2317" w:rsidP="003B5F1B">
      <w:pPr>
        <w:pStyle w:val="Heading1"/>
      </w:pPr>
      <w:r>
        <w:t>References</w:t>
      </w:r>
    </w:p>
    <w:p w14:paraId="44536F59" w14:textId="087F4760" w:rsidR="00FE2317" w:rsidRPr="003B5F1B" w:rsidRDefault="00FE2317" w:rsidP="003B5F1B">
      <w:pPr>
        <w:pStyle w:val="ListParagraph"/>
        <w:numPr>
          <w:ilvl w:val="0"/>
          <w:numId w:val="11"/>
        </w:numPr>
        <w:rPr>
          <w:sz w:val="24"/>
        </w:rPr>
      </w:pPr>
      <w:r w:rsidRPr="003B5F1B">
        <w:rPr>
          <w:sz w:val="24"/>
        </w:rPr>
        <w:t>Dionisio, K. L. et al. The chemical and products database, a resource for exposure-relevant data on chemicals in consumer products. Scientific Data 5, 1–9 (2018).</w:t>
      </w:r>
    </w:p>
    <w:p w14:paraId="071EDFDA" w14:textId="0F018DF0" w:rsidR="00FE2317" w:rsidRPr="003B5F1B" w:rsidRDefault="00FE2317" w:rsidP="003B5F1B">
      <w:pPr>
        <w:pStyle w:val="ListParagraph"/>
        <w:numPr>
          <w:ilvl w:val="0"/>
          <w:numId w:val="11"/>
        </w:numPr>
        <w:rPr>
          <w:sz w:val="24"/>
        </w:rPr>
      </w:pPr>
      <w:r w:rsidRPr="003B5F1B">
        <w:rPr>
          <w:sz w:val="24"/>
        </w:rPr>
        <w:t>The chemical and products database (</w:t>
      </w:r>
      <w:proofErr w:type="spellStart"/>
      <w:r w:rsidRPr="003B5F1B">
        <w:rPr>
          <w:sz w:val="24"/>
        </w:rPr>
        <w:t>CPDat</w:t>
      </w:r>
      <w:proofErr w:type="spellEnd"/>
      <w:r w:rsidRPr="003B5F1B">
        <w:rPr>
          <w:sz w:val="24"/>
        </w:rPr>
        <w:t>) MySQL data file, version 3. https://doi.org/10.23645/epacomptox.5352997.v3 doi:10.23645/</w:t>
      </w:r>
      <w:proofErr w:type="gramStart"/>
      <w:r w:rsidRPr="003B5F1B">
        <w:rPr>
          <w:sz w:val="24"/>
        </w:rPr>
        <w:t>epacomptox.5352997.v</w:t>
      </w:r>
      <w:proofErr w:type="gramEnd"/>
      <w:r w:rsidRPr="003B5F1B">
        <w:rPr>
          <w:sz w:val="24"/>
        </w:rPr>
        <w:t>3.</w:t>
      </w:r>
    </w:p>
    <w:p w14:paraId="00E8FBAF" w14:textId="5B184A2D" w:rsidR="00FE2317" w:rsidRPr="003B5F1B" w:rsidRDefault="00D118F1" w:rsidP="003B5F1B">
      <w:pPr>
        <w:pStyle w:val="ListParagraph"/>
        <w:numPr>
          <w:ilvl w:val="0"/>
          <w:numId w:val="11"/>
        </w:numPr>
        <w:rPr>
          <w:sz w:val="24"/>
        </w:rPr>
      </w:pPr>
      <w:r w:rsidRPr="003B5F1B">
        <w:rPr>
          <w:sz w:val="24"/>
        </w:rPr>
        <w:t xml:space="preserve">U.S. Occupational Safety and Health Administration, Chemical Exposure Health Data, </w:t>
      </w:r>
      <w:hyperlink r:id="rId11" w:history="1">
        <w:r w:rsidRPr="00520550">
          <w:rPr>
            <w:rStyle w:val="Hyperlink"/>
            <w:sz w:val="24"/>
          </w:rPr>
          <w:t>https://www.osha.gov/opengov/health-samples</w:t>
        </w:r>
      </w:hyperlink>
      <w:r w:rsidRPr="003B5F1B">
        <w:rPr>
          <w:sz w:val="24"/>
        </w:rPr>
        <w:t>, accessed 2019.</w:t>
      </w:r>
    </w:p>
    <w:p w14:paraId="0829774C" w14:textId="5C4CEDC7" w:rsidR="00FE2317" w:rsidRPr="003B5F1B" w:rsidRDefault="00D118F1" w:rsidP="003B5F1B">
      <w:pPr>
        <w:pStyle w:val="ListParagraph"/>
        <w:numPr>
          <w:ilvl w:val="0"/>
          <w:numId w:val="11"/>
        </w:numPr>
        <w:rPr>
          <w:sz w:val="24"/>
        </w:rPr>
      </w:pPr>
      <w:r w:rsidRPr="003B5F1B">
        <w:rPr>
          <w:sz w:val="24"/>
        </w:rPr>
        <w:t xml:space="preserve">U.S. Environmental Protection Agency, Chemical Data Reporting, </w:t>
      </w:r>
      <w:hyperlink r:id="rId12" w:history="1">
        <w:r w:rsidRPr="00520550">
          <w:rPr>
            <w:rStyle w:val="Hyperlink"/>
            <w:sz w:val="24"/>
          </w:rPr>
          <w:t>https://www.epa.gov/chemical-data-reporting/access-chemical-data-reporting-data#2020</w:t>
        </w:r>
      </w:hyperlink>
      <w:r w:rsidRPr="003B5F1B">
        <w:rPr>
          <w:sz w:val="24"/>
        </w:rPr>
        <w:t>, access 2024.</w:t>
      </w:r>
    </w:p>
    <w:p w14:paraId="12B30F27" w14:textId="620790D1" w:rsidR="00FE2317" w:rsidRPr="003B5F1B" w:rsidRDefault="00FE2317" w:rsidP="003B5F1B">
      <w:pPr>
        <w:pStyle w:val="ListParagraph"/>
        <w:numPr>
          <w:ilvl w:val="0"/>
          <w:numId w:val="11"/>
        </w:numPr>
        <w:rPr>
          <w:sz w:val="24"/>
        </w:rPr>
      </w:pPr>
      <w:r w:rsidRPr="003B5F1B">
        <w:rPr>
          <w:sz w:val="24"/>
        </w:rPr>
        <w:t xml:space="preserve">Phillips, K. A., Wambaugh, J. F., </w:t>
      </w:r>
      <w:proofErr w:type="spellStart"/>
      <w:r w:rsidRPr="003B5F1B">
        <w:rPr>
          <w:sz w:val="24"/>
        </w:rPr>
        <w:t>Grulke</w:t>
      </w:r>
      <w:proofErr w:type="spellEnd"/>
      <w:r w:rsidRPr="003B5F1B">
        <w:rPr>
          <w:sz w:val="24"/>
        </w:rPr>
        <w:t>, C. M., Dionisio, K. L. &amp; Isaacs, K. K. High-throughput screening of chemicals as functional substitutes using structure-based classification models. Green Chemistry 19, 1063–1074 (2017).</w:t>
      </w:r>
    </w:p>
    <w:p w14:paraId="5A1486BC" w14:textId="3FB00DCB" w:rsidR="00FE2317" w:rsidRDefault="00FE2317" w:rsidP="00520550">
      <w:pPr>
        <w:pStyle w:val="ListParagraph"/>
        <w:numPr>
          <w:ilvl w:val="0"/>
          <w:numId w:val="11"/>
        </w:numPr>
        <w:rPr>
          <w:sz w:val="24"/>
        </w:rPr>
      </w:pPr>
      <w:r w:rsidRPr="003B5F1B">
        <w:rPr>
          <w:sz w:val="24"/>
        </w:rPr>
        <w:t>Minucci</w:t>
      </w:r>
      <w:r w:rsidR="00D118F1" w:rsidRPr="003B5F1B">
        <w:rPr>
          <w:sz w:val="24"/>
        </w:rPr>
        <w:t xml:space="preserve">, J. M., </w:t>
      </w:r>
      <w:proofErr w:type="spellStart"/>
      <w:r w:rsidR="00D118F1" w:rsidRPr="003B5F1B">
        <w:rPr>
          <w:sz w:val="24"/>
        </w:rPr>
        <w:t>Purucker</w:t>
      </w:r>
      <w:proofErr w:type="spellEnd"/>
      <w:r w:rsidR="00D118F1" w:rsidRPr="003B5F1B">
        <w:rPr>
          <w:sz w:val="24"/>
        </w:rPr>
        <w:t>, T. S., Isaacs, K. K., Wambaugh, J. F., Phillips, K. A. A Data-Driven Approach to Estimating Occupational Inhalation Exposure Using Workplace Compliance Data. Environmental Science and Technology, 57, 5947—5956 (2023).</w:t>
      </w:r>
    </w:p>
    <w:p w14:paraId="5BABFCE1" w14:textId="542CD20A" w:rsidR="00520550" w:rsidRPr="003B5F1B" w:rsidRDefault="00520550" w:rsidP="003B5F1B">
      <w:pPr>
        <w:pStyle w:val="ListParagraph"/>
        <w:numPr>
          <w:ilvl w:val="0"/>
          <w:numId w:val="11"/>
        </w:numPr>
        <w:rPr>
          <w:sz w:val="24"/>
        </w:rPr>
      </w:pPr>
      <w:r>
        <w:rPr>
          <w:sz w:val="24"/>
        </w:rPr>
        <w:t>U.S. Environmental Protection Agency, Chemical Screening Tool for Exposures and Environmental Releases (</w:t>
      </w:r>
      <w:proofErr w:type="spellStart"/>
      <w:r>
        <w:rPr>
          <w:sz w:val="24"/>
        </w:rPr>
        <w:t>ChemSTEER</w:t>
      </w:r>
      <w:proofErr w:type="spellEnd"/>
      <w:r>
        <w:rPr>
          <w:sz w:val="24"/>
        </w:rPr>
        <w:t xml:space="preserve">), </w:t>
      </w:r>
      <w:hyperlink r:id="rId13" w:history="1">
        <w:r w:rsidRPr="003C565F">
          <w:rPr>
            <w:rStyle w:val="Hyperlink"/>
            <w:sz w:val="24"/>
          </w:rPr>
          <w:t>https://www.epa.gov/tsca-screening-tools/chemsteer-chemical-screening-tool-exposures-and-environmental-releases</w:t>
        </w:r>
      </w:hyperlink>
      <w:r>
        <w:rPr>
          <w:sz w:val="24"/>
        </w:rPr>
        <w:t>, accessed 2019.</w:t>
      </w:r>
    </w:p>
    <w:p w14:paraId="45D74335" w14:textId="3585B7AB" w:rsidR="00FE2317" w:rsidRPr="003B5F1B" w:rsidRDefault="00D118F1" w:rsidP="003B5F1B">
      <w:pPr>
        <w:pStyle w:val="ListParagraph"/>
        <w:numPr>
          <w:ilvl w:val="0"/>
          <w:numId w:val="11"/>
        </w:numPr>
        <w:rPr>
          <w:sz w:val="24"/>
        </w:rPr>
      </w:pPr>
      <w:r w:rsidRPr="003B5F1B">
        <w:rPr>
          <w:sz w:val="24"/>
        </w:rPr>
        <w:t xml:space="preserve">U.S. Environmental Protection Agency, Command-Line Occupational Exposure Tool (CLOET), </w:t>
      </w:r>
      <w:hyperlink r:id="rId14" w:history="1">
        <w:r w:rsidRPr="00520550">
          <w:rPr>
            <w:rStyle w:val="Hyperlink"/>
            <w:sz w:val="24"/>
          </w:rPr>
          <w:t>https://github.com/kaphillips/cloet</w:t>
        </w:r>
      </w:hyperlink>
      <w:r w:rsidRPr="003B5F1B">
        <w:rPr>
          <w:sz w:val="24"/>
        </w:rPr>
        <w:t>, accessed 2024.</w:t>
      </w:r>
    </w:p>
    <w:p w14:paraId="2E9F3B3D" w14:textId="5234F2EB" w:rsidR="00FE2317" w:rsidRPr="003B5F1B" w:rsidRDefault="00520550" w:rsidP="003B5F1B">
      <w:pPr>
        <w:pStyle w:val="ListParagraph"/>
        <w:numPr>
          <w:ilvl w:val="0"/>
          <w:numId w:val="11"/>
        </w:numPr>
        <w:rPr>
          <w:sz w:val="24"/>
        </w:rPr>
      </w:pPr>
      <w:r w:rsidRPr="003B5F1B">
        <w:rPr>
          <w:sz w:val="24"/>
        </w:rPr>
        <w:t>Lowe, K., et al. Incorporating human exposure information in a weight of evidence approach to inform design of repeated dose animal studies, Regulatory Toxicology and Pharmacology, 127 (2021).</w:t>
      </w:r>
    </w:p>
    <w:p w14:paraId="44B4EF56" w14:textId="135A8EDF" w:rsidR="00FE2317" w:rsidRPr="003B5F1B" w:rsidRDefault="00FE2317" w:rsidP="003B5F1B">
      <w:pPr>
        <w:pStyle w:val="ListParagraph"/>
        <w:numPr>
          <w:ilvl w:val="0"/>
          <w:numId w:val="11"/>
        </w:numPr>
        <w:rPr>
          <w:sz w:val="24"/>
        </w:rPr>
      </w:pPr>
      <w:r w:rsidRPr="003B5F1B">
        <w:rPr>
          <w:sz w:val="24"/>
        </w:rPr>
        <w:t xml:space="preserve">Wambaugh, J. F. et al. High-throughput models for exposure-based chemical prioritization in the </w:t>
      </w:r>
      <w:proofErr w:type="spellStart"/>
      <w:r w:rsidRPr="003B5F1B">
        <w:rPr>
          <w:sz w:val="24"/>
        </w:rPr>
        <w:t>ExpoCast</w:t>
      </w:r>
      <w:proofErr w:type="spellEnd"/>
      <w:r w:rsidRPr="003B5F1B">
        <w:rPr>
          <w:sz w:val="24"/>
        </w:rPr>
        <w:t xml:space="preserve"> project. Environmental science &amp; technology 47, 8479–8488 (2013).</w:t>
      </w:r>
    </w:p>
    <w:p w14:paraId="092985D8" w14:textId="1B13FA7F" w:rsidR="00FE2317" w:rsidRPr="003B5F1B" w:rsidRDefault="00FE2317" w:rsidP="003B5F1B">
      <w:pPr>
        <w:pStyle w:val="ListParagraph"/>
        <w:numPr>
          <w:ilvl w:val="0"/>
          <w:numId w:val="11"/>
        </w:numPr>
        <w:rPr>
          <w:sz w:val="24"/>
        </w:rPr>
      </w:pPr>
      <w:r w:rsidRPr="003B5F1B">
        <w:rPr>
          <w:sz w:val="24"/>
        </w:rPr>
        <w:t>Wambaugh, J. F. et al. High throughput heuristics for prioritizing human exposure to environmental chemicals. Environmental science &amp; technology 48, 12760–12767 (2014).</w:t>
      </w:r>
    </w:p>
    <w:p w14:paraId="72EB80E7" w14:textId="60213712" w:rsidR="00FE2317" w:rsidRPr="003B5F1B" w:rsidRDefault="00FE2317" w:rsidP="003B5F1B">
      <w:pPr>
        <w:pStyle w:val="ListParagraph"/>
        <w:numPr>
          <w:ilvl w:val="0"/>
          <w:numId w:val="11"/>
        </w:numPr>
        <w:rPr>
          <w:sz w:val="24"/>
        </w:rPr>
      </w:pPr>
      <w:r w:rsidRPr="003B5F1B">
        <w:rPr>
          <w:sz w:val="24"/>
        </w:rPr>
        <w:t>Ring, C. L. et al. Consensus modeling of median chemical intake for the U.S. Population based on predictions of exposure pathways. Environmental Science &amp; Technology 53, 719–732 (2019).</w:t>
      </w:r>
    </w:p>
    <w:p w14:paraId="6954A3EF" w14:textId="1235A9A8" w:rsidR="00FE2317" w:rsidRPr="003B5F1B" w:rsidRDefault="00FE2317" w:rsidP="003B5F1B">
      <w:pPr>
        <w:pStyle w:val="ListParagraph"/>
        <w:numPr>
          <w:ilvl w:val="0"/>
          <w:numId w:val="11"/>
        </w:numPr>
        <w:rPr>
          <w:sz w:val="24"/>
        </w:rPr>
      </w:pPr>
      <w:proofErr w:type="spellStart"/>
      <w:r w:rsidRPr="003B5F1B">
        <w:rPr>
          <w:sz w:val="24"/>
        </w:rPr>
        <w:t>Streamlit</w:t>
      </w:r>
      <w:proofErr w:type="spellEnd"/>
      <w:r w:rsidR="00D118F1" w:rsidRPr="003B5F1B">
        <w:rPr>
          <w:sz w:val="24"/>
        </w:rPr>
        <w:t xml:space="preserve"> [Python package] (version 1.43.2). Retrieved from </w:t>
      </w:r>
      <w:r w:rsidR="00520550" w:rsidRPr="003B5F1B">
        <w:rPr>
          <w:sz w:val="24"/>
        </w:rPr>
        <w:t>https://pypi.org/project/streamlit/</w:t>
      </w:r>
      <w:r w:rsidR="00D118F1" w:rsidRPr="003B5F1B">
        <w:rPr>
          <w:sz w:val="24"/>
        </w:rPr>
        <w:t>.</w:t>
      </w:r>
    </w:p>
    <w:p w14:paraId="4DDB8E91" w14:textId="3E0DA50F" w:rsidR="00FE2317" w:rsidRPr="003B5F1B" w:rsidRDefault="00520550" w:rsidP="003B5F1B">
      <w:pPr>
        <w:pStyle w:val="ListParagraph"/>
        <w:numPr>
          <w:ilvl w:val="0"/>
          <w:numId w:val="11"/>
        </w:numPr>
        <w:rPr>
          <w:sz w:val="24"/>
        </w:rPr>
      </w:pPr>
      <w:proofErr w:type="spellStart"/>
      <w:r w:rsidRPr="003B5F1B">
        <w:rPr>
          <w:sz w:val="24"/>
        </w:rPr>
        <w:t>c</w:t>
      </w:r>
      <w:r w:rsidR="00FE2317" w:rsidRPr="003B5F1B">
        <w:rPr>
          <w:sz w:val="24"/>
        </w:rPr>
        <w:t>tx</w:t>
      </w:r>
      <w:proofErr w:type="spellEnd"/>
      <w:r w:rsidR="00FE2317" w:rsidRPr="003B5F1B">
        <w:rPr>
          <w:sz w:val="24"/>
        </w:rPr>
        <w:t>-python</w:t>
      </w:r>
      <w:r w:rsidRPr="003B5F1B">
        <w:rPr>
          <w:sz w:val="24"/>
        </w:rPr>
        <w:t xml:space="preserve"> [Python package] (version 0.0.1a7). Retrieved from https://pypi.org/project/ctx-python/.</w:t>
      </w:r>
    </w:p>
    <w:sectPr w:rsidR="00FE2317" w:rsidRPr="003B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D5C"/>
    <w:multiLevelType w:val="hybridMultilevel"/>
    <w:tmpl w:val="0BE6C416"/>
    <w:lvl w:ilvl="0" w:tplc="5518ED9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5F0D"/>
    <w:multiLevelType w:val="hybridMultilevel"/>
    <w:tmpl w:val="FFF02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1129C"/>
    <w:multiLevelType w:val="hybridMultilevel"/>
    <w:tmpl w:val="48BE2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B5E59"/>
    <w:multiLevelType w:val="hybridMultilevel"/>
    <w:tmpl w:val="8444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0373E"/>
    <w:multiLevelType w:val="hybridMultilevel"/>
    <w:tmpl w:val="4B14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B00DD8"/>
    <w:multiLevelType w:val="hybridMultilevel"/>
    <w:tmpl w:val="AB9E81CA"/>
    <w:lvl w:ilvl="0" w:tplc="91BA22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87EFF"/>
    <w:multiLevelType w:val="hybridMultilevel"/>
    <w:tmpl w:val="7D50D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E3150A"/>
    <w:multiLevelType w:val="hybridMultilevel"/>
    <w:tmpl w:val="2BA6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151E04"/>
    <w:multiLevelType w:val="hybridMultilevel"/>
    <w:tmpl w:val="6EF4E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E5318"/>
    <w:multiLevelType w:val="multilevel"/>
    <w:tmpl w:val="1AC2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C55A80"/>
    <w:multiLevelType w:val="hybridMultilevel"/>
    <w:tmpl w:val="59F8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89412">
    <w:abstractNumId w:val="7"/>
  </w:num>
  <w:num w:numId="2" w16cid:durableId="650060441">
    <w:abstractNumId w:val="10"/>
  </w:num>
  <w:num w:numId="3" w16cid:durableId="1845431686">
    <w:abstractNumId w:val="2"/>
  </w:num>
  <w:num w:numId="4" w16cid:durableId="513302484">
    <w:abstractNumId w:val="1"/>
  </w:num>
  <w:num w:numId="5" w16cid:durableId="1705398160">
    <w:abstractNumId w:val="9"/>
  </w:num>
  <w:num w:numId="6" w16cid:durableId="1264069639">
    <w:abstractNumId w:val="3"/>
  </w:num>
  <w:num w:numId="7" w16cid:durableId="1824082780">
    <w:abstractNumId w:val="5"/>
  </w:num>
  <w:num w:numId="8" w16cid:durableId="631130257">
    <w:abstractNumId w:val="6"/>
  </w:num>
  <w:num w:numId="9" w16cid:durableId="856044483">
    <w:abstractNumId w:val="8"/>
  </w:num>
  <w:num w:numId="10" w16cid:durableId="1289236003">
    <w:abstractNumId w:val="4"/>
  </w:num>
  <w:num w:numId="11" w16cid:durableId="19421849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 Amberg, Samuel">
    <w15:presenceInfo w15:providerId="AD" w15:userId="S::VanAmberg.Samuel@epa.gov::2ce9162b-6e5f-4e44-9bcd-50452109d24c"/>
  </w15:person>
  <w15:person w15:author="Phillips, Katherine">
    <w15:presenceInfo w15:providerId="AD" w15:userId="S::Phillips.Katherine@epa.gov::378a8df6-6e71-4995-9c99-54f019e767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C2"/>
    <w:rsid w:val="0004742F"/>
    <w:rsid w:val="0011614D"/>
    <w:rsid w:val="0016539D"/>
    <w:rsid w:val="001A1AA9"/>
    <w:rsid w:val="001A2509"/>
    <w:rsid w:val="001C671B"/>
    <w:rsid w:val="002350FA"/>
    <w:rsid w:val="0027350B"/>
    <w:rsid w:val="00310CBE"/>
    <w:rsid w:val="00346291"/>
    <w:rsid w:val="00366074"/>
    <w:rsid w:val="003B2415"/>
    <w:rsid w:val="003B5F1B"/>
    <w:rsid w:val="003C4E62"/>
    <w:rsid w:val="003F6AE9"/>
    <w:rsid w:val="004118C0"/>
    <w:rsid w:val="00444203"/>
    <w:rsid w:val="00467192"/>
    <w:rsid w:val="004C0629"/>
    <w:rsid w:val="004E1017"/>
    <w:rsid w:val="004E29C2"/>
    <w:rsid w:val="00501DD0"/>
    <w:rsid w:val="00510804"/>
    <w:rsid w:val="00520550"/>
    <w:rsid w:val="00523E0F"/>
    <w:rsid w:val="0054079A"/>
    <w:rsid w:val="005A00FB"/>
    <w:rsid w:val="005B54C2"/>
    <w:rsid w:val="005D2E52"/>
    <w:rsid w:val="006423AC"/>
    <w:rsid w:val="00656CD2"/>
    <w:rsid w:val="00717CDF"/>
    <w:rsid w:val="00720956"/>
    <w:rsid w:val="007C4357"/>
    <w:rsid w:val="007F03A5"/>
    <w:rsid w:val="00890D83"/>
    <w:rsid w:val="00893F2D"/>
    <w:rsid w:val="008A341E"/>
    <w:rsid w:val="008E2987"/>
    <w:rsid w:val="009130C7"/>
    <w:rsid w:val="00925B10"/>
    <w:rsid w:val="0096089F"/>
    <w:rsid w:val="00960F90"/>
    <w:rsid w:val="009C5944"/>
    <w:rsid w:val="00A10925"/>
    <w:rsid w:val="00A32A54"/>
    <w:rsid w:val="00A432EB"/>
    <w:rsid w:val="00A71BD4"/>
    <w:rsid w:val="00A90EA3"/>
    <w:rsid w:val="00B15AA8"/>
    <w:rsid w:val="00B66D0D"/>
    <w:rsid w:val="00B82E45"/>
    <w:rsid w:val="00BB3C79"/>
    <w:rsid w:val="00C2656E"/>
    <w:rsid w:val="00C64070"/>
    <w:rsid w:val="00CD2093"/>
    <w:rsid w:val="00D118F1"/>
    <w:rsid w:val="00D45E24"/>
    <w:rsid w:val="00D732B3"/>
    <w:rsid w:val="00D84781"/>
    <w:rsid w:val="00D87B75"/>
    <w:rsid w:val="00DA15A3"/>
    <w:rsid w:val="00DA2158"/>
    <w:rsid w:val="00DB6445"/>
    <w:rsid w:val="00DD25F2"/>
    <w:rsid w:val="00DD68B7"/>
    <w:rsid w:val="00DF2D3D"/>
    <w:rsid w:val="00E0038B"/>
    <w:rsid w:val="00E25493"/>
    <w:rsid w:val="00E96A69"/>
    <w:rsid w:val="00ED19E8"/>
    <w:rsid w:val="00EF2AA5"/>
    <w:rsid w:val="00F1786D"/>
    <w:rsid w:val="00F51B05"/>
    <w:rsid w:val="00FA0649"/>
    <w:rsid w:val="00FA18F4"/>
    <w:rsid w:val="00FA3F69"/>
    <w:rsid w:val="00FB17A5"/>
    <w:rsid w:val="00FC7695"/>
    <w:rsid w:val="00FD3E77"/>
    <w:rsid w:val="00FE2317"/>
    <w:rsid w:val="00FF1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C0C5"/>
  <w15:chartTrackingRefBased/>
  <w15:docId w15:val="{E8A085EB-8707-48A1-BB4F-840EDCEC4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 w:val="22"/>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41E"/>
  </w:style>
  <w:style w:type="paragraph" w:styleId="Heading1">
    <w:name w:val="heading 1"/>
    <w:basedOn w:val="Normal"/>
    <w:next w:val="Normal"/>
    <w:link w:val="Heading1Char"/>
    <w:uiPriority w:val="9"/>
    <w:qFormat/>
    <w:rsid w:val="005A00F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A00F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A00FB"/>
    <w:pPr>
      <w:keepNext/>
      <w:keepLines/>
      <w:spacing w:before="40" w:after="0"/>
      <w:outlineLvl w:val="2"/>
    </w:pPr>
    <w:rPr>
      <w:rFonts w:eastAsiaTheme="majorEastAsia" w:cstheme="majorBidi"/>
      <w:b/>
      <w:sz w:val="24"/>
    </w:rPr>
  </w:style>
  <w:style w:type="paragraph" w:styleId="Heading4">
    <w:name w:val="heading 4"/>
    <w:basedOn w:val="Normal"/>
    <w:next w:val="Normal"/>
    <w:link w:val="Heading4Char"/>
    <w:uiPriority w:val="9"/>
    <w:unhideWhenUsed/>
    <w:qFormat/>
    <w:rsid w:val="005A00FB"/>
    <w:pPr>
      <w:keepNext/>
      <w:keepLines/>
      <w:spacing w:before="40" w:after="0"/>
      <w:outlineLvl w:val="3"/>
    </w:pPr>
    <w:rPr>
      <w:rFonts w:eastAsiaTheme="majorEastAsia" w:cstheme="majorBidi"/>
      <w:i/>
      <w:iCs/>
      <w:sz w:val="24"/>
    </w:rPr>
  </w:style>
  <w:style w:type="paragraph" w:styleId="Heading5">
    <w:name w:val="heading 5"/>
    <w:basedOn w:val="Normal"/>
    <w:next w:val="Normal"/>
    <w:link w:val="Heading5Char"/>
    <w:uiPriority w:val="9"/>
    <w:semiHidden/>
    <w:unhideWhenUsed/>
    <w:qFormat/>
    <w:rsid w:val="004E29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29C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29C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29C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29C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0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A00FB"/>
    <w:rPr>
      <w:rFonts w:eastAsiaTheme="majorEastAsia" w:cstheme="majorBidi"/>
      <w:spacing w:val="-10"/>
      <w:kern w:val="28"/>
      <w:sz w:val="56"/>
      <w:szCs w:val="56"/>
    </w:rPr>
  </w:style>
  <w:style w:type="character" w:customStyle="1" w:styleId="Heading2Char">
    <w:name w:val="Heading 2 Char"/>
    <w:basedOn w:val="DefaultParagraphFont"/>
    <w:link w:val="Heading2"/>
    <w:uiPriority w:val="9"/>
    <w:rsid w:val="005A00FB"/>
    <w:rPr>
      <w:rFonts w:eastAsiaTheme="majorEastAsia" w:cstheme="majorBidi"/>
      <w:b/>
      <w:sz w:val="28"/>
      <w:szCs w:val="26"/>
    </w:rPr>
  </w:style>
  <w:style w:type="character" w:customStyle="1" w:styleId="Heading1Char">
    <w:name w:val="Heading 1 Char"/>
    <w:basedOn w:val="DefaultParagraphFont"/>
    <w:link w:val="Heading1"/>
    <w:uiPriority w:val="9"/>
    <w:rsid w:val="005A00FB"/>
    <w:rPr>
      <w:rFonts w:eastAsiaTheme="majorEastAsia" w:cstheme="majorBidi"/>
      <w:b/>
      <w:sz w:val="32"/>
      <w:szCs w:val="32"/>
    </w:rPr>
  </w:style>
  <w:style w:type="paragraph" w:styleId="Subtitle">
    <w:name w:val="Subtitle"/>
    <w:basedOn w:val="Normal"/>
    <w:next w:val="Normal"/>
    <w:link w:val="SubtitleChar"/>
    <w:uiPriority w:val="11"/>
    <w:qFormat/>
    <w:rsid w:val="008A341E"/>
    <w:pPr>
      <w:numPr>
        <w:ilvl w:val="1"/>
      </w:numPr>
    </w:pPr>
    <w:rPr>
      <w:rFonts w:eastAsiaTheme="minorEastAsia"/>
      <w:b/>
      <w:spacing w:val="15"/>
    </w:rPr>
  </w:style>
  <w:style w:type="character" w:customStyle="1" w:styleId="SubtitleChar">
    <w:name w:val="Subtitle Char"/>
    <w:basedOn w:val="DefaultParagraphFont"/>
    <w:link w:val="Subtitle"/>
    <w:uiPriority w:val="11"/>
    <w:rsid w:val="008A341E"/>
    <w:rPr>
      <w:rFonts w:ascii="Times New Roman" w:eastAsiaTheme="minorEastAsia" w:hAnsi="Times New Roman"/>
      <w:b/>
      <w:spacing w:val="15"/>
    </w:rPr>
  </w:style>
  <w:style w:type="character" w:customStyle="1" w:styleId="Heading3Char">
    <w:name w:val="Heading 3 Char"/>
    <w:basedOn w:val="DefaultParagraphFont"/>
    <w:link w:val="Heading3"/>
    <w:uiPriority w:val="9"/>
    <w:rsid w:val="005A00FB"/>
    <w:rPr>
      <w:rFonts w:eastAsiaTheme="majorEastAsia" w:cstheme="majorBidi"/>
      <w:b/>
      <w:sz w:val="24"/>
    </w:rPr>
  </w:style>
  <w:style w:type="paragraph" w:styleId="Caption">
    <w:name w:val="caption"/>
    <w:basedOn w:val="Normal"/>
    <w:next w:val="Normal"/>
    <w:uiPriority w:val="35"/>
    <w:unhideWhenUsed/>
    <w:qFormat/>
    <w:rsid w:val="005A00FB"/>
    <w:pPr>
      <w:spacing w:after="200" w:line="240" w:lineRule="auto"/>
    </w:pPr>
    <w:rPr>
      <w:iCs/>
      <w:sz w:val="18"/>
      <w:szCs w:val="18"/>
    </w:rPr>
  </w:style>
  <w:style w:type="character" w:customStyle="1" w:styleId="Heading4Char">
    <w:name w:val="Heading 4 Char"/>
    <w:basedOn w:val="DefaultParagraphFont"/>
    <w:link w:val="Heading4"/>
    <w:uiPriority w:val="9"/>
    <w:rsid w:val="005A00FB"/>
    <w:rPr>
      <w:rFonts w:eastAsiaTheme="majorEastAsia" w:cstheme="majorBidi"/>
      <w:i/>
      <w:iCs/>
      <w:sz w:val="24"/>
    </w:rPr>
  </w:style>
  <w:style w:type="character" w:customStyle="1" w:styleId="Heading5Char">
    <w:name w:val="Heading 5 Char"/>
    <w:basedOn w:val="DefaultParagraphFont"/>
    <w:link w:val="Heading5"/>
    <w:uiPriority w:val="9"/>
    <w:semiHidden/>
    <w:rsid w:val="004E29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E29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E29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E29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E29C2"/>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4E29C2"/>
    <w:pPr>
      <w:spacing w:before="160"/>
      <w:jc w:val="center"/>
    </w:pPr>
    <w:rPr>
      <w:i/>
      <w:iCs/>
      <w:color w:val="404040" w:themeColor="text1" w:themeTint="BF"/>
    </w:rPr>
  </w:style>
  <w:style w:type="character" w:customStyle="1" w:styleId="QuoteChar">
    <w:name w:val="Quote Char"/>
    <w:basedOn w:val="DefaultParagraphFont"/>
    <w:link w:val="Quote"/>
    <w:uiPriority w:val="29"/>
    <w:rsid w:val="004E29C2"/>
    <w:rPr>
      <w:i/>
      <w:iCs/>
      <w:color w:val="404040" w:themeColor="text1" w:themeTint="BF"/>
    </w:rPr>
  </w:style>
  <w:style w:type="paragraph" w:styleId="ListParagraph">
    <w:name w:val="List Paragraph"/>
    <w:basedOn w:val="Normal"/>
    <w:uiPriority w:val="34"/>
    <w:qFormat/>
    <w:rsid w:val="004E29C2"/>
    <w:pPr>
      <w:ind w:left="720"/>
      <w:contextualSpacing/>
    </w:pPr>
  </w:style>
  <w:style w:type="character" w:styleId="IntenseEmphasis">
    <w:name w:val="Intense Emphasis"/>
    <w:basedOn w:val="DefaultParagraphFont"/>
    <w:uiPriority w:val="21"/>
    <w:qFormat/>
    <w:rsid w:val="004E29C2"/>
    <w:rPr>
      <w:i/>
      <w:iCs/>
      <w:color w:val="0F4761" w:themeColor="accent1" w:themeShade="BF"/>
    </w:rPr>
  </w:style>
  <w:style w:type="paragraph" w:styleId="IntenseQuote">
    <w:name w:val="Intense Quote"/>
    <w:basedOn w:val="Normal"/>
    <w:next w:val="Normal"/>
    <w:link w:val="IntenseQuoteChar"/>
    <w:uiPriority w:val="30"/>
    <w:qFormat/>
    <w:rsid w:val="004E2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9C2"/>
    <w:rPr>
      <w:i/>
      <w:iCs/>
      <w:color w:val="0F4761" w:themeColor="accent1" w:themeShade="BF"/>
    </w:rPr>
  </w:style>
  <w:style w:type="character" w:styleId="IntenseReference">
    <w:name w:val="Intense Reference"/>
    <w:basedOn w:val="DefaultParagraphFont"/>
    <w:uiPriority w:val="32"/>
    <w:qFormat/>
    <w:rsid w:val="004E29C2"/>
    <w:rPr>
      <w:b/>
      <w:bCs/>
      <w:smallCaps/>
      <w:color w:val="0F4761" w:themeColor="accent1" w:themeShade="BF"/>
      <w:spacing w:val="5"/>
    </w:rPr>
  </w:style>
  <w:style w:type="character" w:styleId="Hyperlink">
    <w:name w:val="Hyperlink"/>
    <w:basedOn w:val="DefaultParagraphFont"/>
    <w:uiPriority w:val="99"/>
    <w:unhideWhenUsed/>
    <w:rsid w:val="00F1786D"/>
    <w:rPr>
      <w:color w:val="467886" w:themeColor="hyperlink"/>
      <w:u w:val="single"/>
    </w:rPr>
  </w:style>
  <w:style w:type="character" w:styleId="UnresolvedMention">
    <w:name w:val="Unresolved Mention"/>
    <w:basedOn w:val="DefaultParagraphFont"/>
    <w:uiPriority w:val="99"/>
    <w:semiHidden/>
    <w:unhideWhenUsed/>
    <w:rsid w:val="00F1786D"/>
    <w:rPr>
      <w:color w:val="605E5C"/>
      <w:shd w:val="clear" w:color="auto" w:fill="E1DFDD"/>
    </w:rPr>
  </w:style>
  <w:style w:type="paragraph" w:styleId="NormalWeb">
    <w:name w:val="Normal (Web)"/>
    <w:basedOn w:val="Normal"/>
    <w:uiPriority w:val="99"/>
    <w:unhideWhenUsed/>
    <w:rsid w:val="004E1017"/>
    <w:pPr>
      <w:spacing w:before="100" w:beforeAutospacing="1" w:after="100" w:afterAutospacing="1" w:line="240" w:lineRule="auto"/>
    </w:pPr>
    <w:rPr>
      <w:rFonts w:ascii="Times New Roman" w:eastAsia="Times New Roman"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4E1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101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E1017"/>
    <w:rPr>
      <w:rFonts w:ascii="Courier New" w:eastAsia="Times New Roman" w:hAnsi="Courier New" w:cs="Courier New"/>
      <w:sz w:val="20"/>
      <w:szCs w:val="20"/>
    </w:rPr>
  </w:style>
  <w:style w:type="paragraph" w:styleId="Revision">
    <w:name w:val="Revision"/>
    <w:hidden/>
    <w:uiPriority w:val="99"/>
    <w:semiHidden/>
    <w:rsid w:val="0027350B"/>
    <w:pPr>
      <w:spacing w:after="0" w:line="240" w:lineRule="auto"/>
    </w:pPr>
  </w:style>
  <w:style w:type="character" w:styleId="CommentReference">
    <w:name w:val="annotation reference"/>
    <w:basedOn w:val="DefaultParagraphFont"/>
    <w:uiPriority w:val="99"/>
    <w:semiHidden/>
    <w:unhideWhenUsed/>
    <w:rsid w:val="00FC7695"/>
    <w:rPr>
      <w:sz w:val="16"/>
      <w:szCs w:val="16"/>
    </w:rPr>
  </w:style>
  <w:style w:type="paragraph" w:styleId="CommentText">
    <w:name w:val="annotation text"/>
    <w:basedOn w:val="Normal"/>
    <w:link w:val="CommentTextChar"/>
    <w:uiPriority w:val="99"/>
    <w:semiHidden/>
    <w:unhideWhenUsed/>
    <w:rsid w:val="00FC7695"/>
    <w:pPr>
      <w:spacing w:line="240" w:lineRule="auto"/>
    </w:pPr>
    <w:rPr>
      <w:sz w:val="20"/>
      <w:szCs w:val="20"/>
    </w:rPr>
  </w:style>
  <w:style w:type="character" w:customStyle="1" w:styleId="CommentTextChar">
    <w:name w:val="Comment Text Char"/>
    <w:basedOn w:val="DefaultParagraphFont"/>
    <w:link w:val="CommentText"/>
    <w:uiPriority w:val="99"/>
    <w:semiHidden/>
    <w:rsid w:val="00FC7695"/>
    <w:rPr>
      <w:sz w:val="20"/>
      <w:szCs w:val="20"/>
    </w:rPr>
  </w:style>
  <w:style w:type="paragraph" w:styleId="CommentSubject">
    <w:name w:val="annotation subject"/>
    <w:basedOn w:val="CommentText"/>
    <w:next w:val="CommentText"/>
    <w:link w:val="CommentSubjectChar"/>
    <w:uiPriority w:val="99"/>
    <w:semiHidden/>
    <w:unhideWhenUsed/>
    <w:rsid w:val="00FC7695"/>
    <w:rPr>
      <w:b/>
      <w:bCs/>
    </w:rPr>
  </w:style>
  <w:style w:type="character" w:customStyle="1" w:styleId="CommentSubjectChar">
    <w:name w:val="Comment Subject Char"/>
    <w:basedOn w:val="CommentTextChar"/>
    <w:link w:val="CommentSubject"/>
    <w:uiPriority w:val="99"/>
    <w:semiHidden/>
    <w:rsid w:val="00FC7695"/>
    <w:rPr>
      <w:b/>
      <w:bCs/>
      <w:sz w:val="20"/>
      <w:szCs w:val="20"/>
    </w:rPr>
  </w:style>
  <w:style w:type="character" w:styleId="FollowedHyperlink">
    <w:name w:val="FollowedHyperlink"/>
    <w:basedOn w:val="DefaultParagraphFont"/>
    <w:uiPriority w:val="99"/>
    <w:semiHidden/>
    <w:unhideWhenUsed/>
    <w:rsid w:val="001A1AA9"/>
    <w:rPr>
      <w:color w:val="96607D" w:themeColor="followedHyperlink"/>
      <w:u w:val="single"/>
    </w:rPr>
  </w:style>
  <w:style w:type="table" w:styleId="TableGrid">
    <w:name w:val="Table Grid"/>
    <w:basedOn w:val="TableNormal"/>
    <w:uiPriority w:val="39"/>
    <w:rsid w:val="001A1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72552">
      <w:bodyDiv w:val="1"/>
      <w:marLeft w:val="0"/>
      <w:marRight w:val="0"/>
      <w:marTop w:val="0"/>
      <w:marBottom w:val="0"/>
      <w:divBdr>
        <w:top w:val="none" w:sz="0" w:space="0" w:color="auto"/>
        <w:left w:val="none" w:sz="0" w:space="0" w:color="auto"/>
        <w:bottom w:val="none" w:sz="0" w:space="0" w:color="auto"/>
        <w:right w:val="none" w:sz="0" w:space="0" w:color="auto"/>
      </w:divBdr>
      <w:divsChild>
        <w:div w:id="124085275">
          <w:marLeft w:val="0"/>
          <w:marRight w:val="0"/>
          <w:marTop w:val="0"/>
          <w:marBottom w:val="0"/>
          <w:divBdr>
            <w:top w:val="none" w:sz="0" w:space="0" w:color="auto"/>
            <w:left w:val="none" w:sz="0" w:space="0" w:color="auto"/>
            <w:bottom w:val="none" w:sz="0" w:space="0" w:color="auto"/>
            <w:right w:val="none" w:sz="0" w:space="0" w:color="auto"/>
          </w:divBdr>
        </w:div>
      </w:divsChild>
    </w:div>
    <w:div w:id="278488954">
      <w:bodyDiv w:val="1"/>
      <w:marLeft w:val="0"/>
      <w:marRight w:val="0"/>
      <w:marTop w:val="0"/>
      <w:marBottom w:val="0"/>
      <w:divBdr>
        <w:top w:val="none" w:sz="0" w:space="0" w:color="auto"/>
        <w:left w:val="none" w:sz="0" w:space="0" w:color="auto"/>
        <w:bottom w:val="none" w:sz="0" w:space="0" w:color="auto"/>
        <w:right w:val="none" w:sz="0" w:space="0" w:color="auto"/>
      </w:divBdr>
    </w:div>
    <w:div w:id="580607079">
      <w:bodyDiv w:val="1"/>
      <w:marLeft w:val="0"/>
      <w:marRight w:val="0"/>
      <w:marTop w:val="0"/>
      <w:marBottom w:val="0"/>
      <w:divBdr>
        <w:top w:val="none" w:sz="0" w:space="0" w:color="auto"/>
        <w:left w:val="none" w:sz="0" w:space="0" w:color="auto"/>
        <w:bottom w:val="none" w:sz="0" w:space="0" w:color="auto"/>
        <w:right w:val="none" w:sz="0" w:space="0" w:color="auto"/>
      </w:divBdr>
    </w:div>
    <w:div w:id="695934442">
      <w:bodyDiv w:val="1"/>
      <w:marLeft w:val="0"/>
      <w:marRight w:val="0"/>
      <w:marTop w:val="0"/>
      <w:marBottom w:val="0"/>
      <w:divBdr>
        <w:top w:val="none" w:sz="0" w:space="0" w:color="auto"/>
        <w:left w:val="none" w:sz="0" w:space="0" w:color="auto"/>
        <w:bottom w:val="none" w:sz="0" w:space="0" w:color="auto"/>
        <w:right w:val="none" w:sz="0" w:space="0" w:color="auto"/>
      </w:divBdr>
      <w:divsChild>
        <w:div w:id="1728990504">
          <w:marLeft w:val="0"/>
          <w:marRight w:val="0"/>
          <w:marTop w:val="0"/>
          <w:marBottom w:val="0"/>
          <w:divBdr>
            <w:top w:val="none" w:sz="0" w:space="0" w:color="auto"/>
            <w:left w:val="none" w:sz="0" w:space="0" w:color="auto"/>
            <w:bottom w:val="none" w:sz="0" w:space="0" w:color="auto"/>
            <w:right w:val="none" w:sz="0" w:space="0" w:color="auto"/>
          </w:divBdr>
          <w:divsChild>
            <w:div w:id="498422766">
              <w:marLeft w:val="0"/>
              <w:marRight w:val="0"/>
              <w:marTop w:val="0"/>
              <w:marBottom w:val="0"/>
              <w:divBdr>
                <w:top w:val="none" w:sz="0" w:space="0" w:color="auto"/>
                <w:left w:val="none" w:sz="0" w:space="0" w:color="auto"/>
                <w:bottom w:val="none" w:sz="0" w:space="0" w:color="auto"/>
                <w:right w:val="none" w:sz="0" w:space="0" w:color="auto"/>
              </w:divBdr>
              <w:divsChild>
                <w:div w:id="4827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560">
          <w:marLeft w:val="0"/>
          <w:marRight w:val="0"/>
          <w:marTop w:val="0"/>
          <w:marBottom w:val="0"/>
          <w:divBdr>
            <w:top w:val="none" w:sz="0" w:space="0" w:color="auto"/>
            <w:left w:val="none" w:sz="0" w:space="0" w:color="auto"/>
            <w:bottom w:val="none" w:sz="0" w:space="0" w:color="auto"/>
            <w:right w:val="none" w:sz="0" w:space="0" w:color="auto"/>
          </w:divBdr>
          <w:divsChild>
            <w:div w:id="1805342441">
              <w:marLeft w:val="0"/>
              <w:marRight w:val="0"/>
              <w:marTop w:val="0"/>
              <w:marBottom w:val="0"/>
              <w:divBdr>
                <w:top w:val="none" w:sz="0" w:space="0" w:color="auto"/>
                <w:left w:val="none" w:sz="0" w:space="0" w:color="auto"/>
                <w:bottom w:val="none" w:sz="0" w:space="0" w:color="auto"/>
                <w:right w:val="none" w:sz="0" w:space="0" w:color="auto"/>
              </w:divBdr>
              <w:divsChild>
                <w:div w:id="755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256255">
      <w:bodyDiv w:val="1"/>
      <w:marLeft w:val="0"/>
      <w:marRight w:val="0"/>
      <w:marTop w:val="0"/>
      <w:marBottom w:val="0"/>
      <w:divBdr>
        <w:top w:val="none" w:sz="0" w:space="0" w:color="auto"/>
        <w:left w:val="none" w:sz="0" w:space="0" w:color="auto"/>
        <w:bottom w:val="none" w:sz="0" w:space="0" w:color="auto"/>
        <w:right w:val="none" w:sz="0" w:space="0" w:color="auto"/>
      </w:divBdr>
      <w:divsChild>
        <w:div w:id="1501847660">
          <w:marLeft w:val="0"/>
          <w:marRight w:val="0"/>
          <w:marTop w:val="0"/>
          <w:marBottom w:val="0"/>
          <w:divBdr>
            <w:top w:val="none" w:sz="0" w:space="0" w:color="auto"/>
            <w:left w:val="none" w:sz="0" w:space="0" w:color="auto"/>
            <w:bottom w:val="none" w:sz="0" w:space="0" w:color="auto"/>
            <w:right w:val="none" w:sz="0" w:space="0" w:color="auto"/>
          </w:divBdr>
          <w:divsChild>
            <w:div w:id="1343357481">
              <w:marLeft w:val="0"/>
              <w:marRight w:val="0"/>
              <w:marTop w:val="0"/>
              <w:marBottom w:val="0"/>
              <w:divBdr>
                <w:top w:val="none" w:sz="0" w:space="0" w:color="auto"/>
                <w:left w:val="none" w:sz="0" w:space="0" w:color="auto"/>
                <w:bottom w:val="none" w:sz="0" w:space="0" w:color="auto"/>
                <w:right w:val="none" w:sz="0" w:space="0" w:color="auto"/>
              </w:divBdr>
              <w:divsChild>
                <w:div w:id="1296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9577">
          <w:marLeft w:val="0"/>
          <w:marRight w:val="0"/>
          <w:marTop w:val="0"/>
          <w:marBottom w:val="0"/>
          <w:divBdr>
            <w:top w:val="none" w:sz="0" w:space="0" w:color="auto"/>
            <w:left w:val="none" w:sz="0" w:space="0" w:color="auto"/>
            <w:bottom w:val="none" w:sz="0" w:space="0" w:color="auto"/>
            <w:right w:val="none" w:sz="0" w:space="0" w:color="auto"/>
          </w:divBdr>
          <w:divsChild>
            <w:div w:id="320083665">
              <w:marLeft w:val="0"/>
              <w:marRight w:val="0"/>
              <w:marTop w:val="0"/>
              <w:marBottom w:val="0"/>
              <w:divBdr>
                <w:top w:val="none" w:sz="0" w:space="0" w:color="auto"/>
                <w:left w:val="none" w:sz="0" w:space="0" w:color="auto"/>
                <w:bottom w:val="none" w:sz="0" w:space="0" w:color="auto"/>
                <w:right w:val="none" w:sz="0" w:space="0" w:color="auto"/>
              </w:divBdr>
              <w:divsChild>
                <w:div w:id="955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pa.gov/tsca-screening-tools/chemsteer-chemical-screening-tool-exposures-and-environmental-relea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pa.gov/chemical-data-reporting/access-chemical-data-reporting-data#2020"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sha.gov/opengov/health-sam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kaphillips/clo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F70CB-323E-48D2-88D0-B4B525EC7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Katherine</dc:creator>
  <cp:keywords/>
  <dc:description/>
  <cp:lastModifiedBy>Van Amberg, Samuel</cp:lastModifiedBy>
  <cp:revision>3</cp:revision>
  <dcterms:created xsi:type="dcterms:W3CDTF">2025-03-13T21:40:00Z</dcterms:created>
  <dcterms:modified xsi:type="dcterms:W3CDTF">2025-03-13T21:47:00Z</dcterms:modified>
</cp:coreProperties>
</file>